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2BF" w:rsidRDefault="008B0556" w:rsidP="00FE0E47">
      <w:pPr>
        <w:pStyle w:val="Title"/>
        <w:framePr w:wrap="notBeside"/>
        <w:rPr>
          <w:lang w:val="es-ES"/>
        </w:rPr>
      </w:pPr>
      <w:r>
        <w:rPr>
          <w:lang w:val="es-ES"/>
        </w:rPr>
        <w:t>Análisis</w:t>
      </w:r>
      <w:r w:rsidRPr="008B0556">
        <w:rPr>
          <w:lang w:val="es-ES"/>
        </w:rPr>
        <w:t xml:space="preserve"> G</w:t>
      </w:r>
      <w:r w:rsidR="00EC67EE">
        <w:rPr>
          <w:lang w:val="es-ES"/>
        </w:rPr>
        <w:t xml:space="preserve">oogle </w:t>
      </w:r>
      <w:r w:rsidRPr="008B0556">
        <w:rPr>
          <w:lang w:val="es-ES"/>
        </w:rPr>
        <w:t>W</w:t>
      </w:r>
      <w:r w:rsidR="00EC67EE">
        <w:rPr>
          <w:lang w:val="es-ES"/>
        </w:rPr>
        <w:t xml:space="preserve">eb </w:t>
      </w:r>
      <w:r w:rsidRPr="008B0556">
        <w:rPr>
          <w:lang w:val="es-ES"/>
        </w:rPr>
        <w:t>T</w:t>
      </w:r>
      <w:r w:rsidR="00EC67EE">
        <w:rPr>
          <w:lang w:val="es-ES"/>
        </w:rPr>
        <w:t>ollkit</w:t>
      </w:r>
      <w:r w:rsidRPr="008B0556">
        <w:rPr>
          <w:lang w:val="es-ES"/>
        </w:rPr>
        <w:t xml:space="preserve"> para desarrollo visual en web con Java</w:t>
      </w:r>
      <w:r>
        <w:rPr>
          <w:lang w:val="es-ES"/>
        </w:rPr>
        <w:t xml:space="preserve"> EE.</w:t>
      </w:r>
    </w:p>
    <w:p w:rsidR="00BA72BF" w:rsidRPr="00FE0E47" w:rsidRDefault="00BA72BF" w:rsidP="00FE0E47">
      <w:pPr>
        <w:rPr>
          <w:sz w:val="10"/>
          <w:lang w:val="es-ES"/>
        </w:rPr>
      </w:pPr>
    </w:p>
    <w:p w:rsidR="008B0556" w:rsidRDefault="006272C8" w:rsidP="00B801C8">
      <w:pPr>
        <w:framePr w:w="9072" w:h="1582" w:hRule="exact" w:hSpace="187" w:vSpace="187" w:wrap="notBeside" w:vAnchor="page" w:hAnchor="page" w:x="1438" w:y="2627"/>
        <w:jc w:val="center"/>
        <w:rPr>
          <w:sz w:val="22"/>
          <w:szCs w:val="22"/>
          <w:lang w:val="es-ES"/>
        </w:rPr>
      </w:pPr>
      <w:r w:rsidRPr="008B0556">
        <w:rPr>
          <w:sz w:val="22"/>
          <w:szCs w:val="22"/>
          <w:lang w:val="es-ES"/>
        </w:rPr>
        <w:t>Sebastián Echarte</w:t>
      </w:r>
      <w:r>
        <w:rPr>
          <w:sz w:val="22"/>
          <w:szCs w:val="22"/>
          <w:lang w:val="es-ES"/>
        </w:rPr>
        <w:t>, Dario Secualino,</w:t>
      </w:r>
      <w:r w:rsidRPr="008B0556">
        <w:rPr>
          <w:sz w:val="22"/>
          <w:szCs w:val="22"/>
          <w:vertAlign w:val="superscript"/>
          <w:lang w:val="es-ES"/>
        </w:rPr>
        <w:t xml:space="preserve"> </w:t>
      </w:r>
      <w:r w:rsidR="008B0556" w:rsidRPr="008B0556">
        <w:rPr>
          <w:sz w:val="22"/>
          <w:szCs w:val="22"/>
          <w:vertAlign w:val="superscript"/>
          <w:lang w:val="es-ES"/>
        </w:rPr>
        <w:t>1</w:t>
      </w:r>
      <w:r w:rsidR="008B0556" w:rsidRPr="008B0556">
        <w:rPr>
          <w:sz w:val="22"/>
          <w:szCs w:val="22"/>
          <w:lang w:val="es-ES"/>
        </w:rPr>
        <w:t>Alejandro R. Sartorio</w:t>
      </w:r>
      <w:r w:rsidR="008B0556">
        <w:rPr>
          <w:sz w:val="22"/>
          <w:szCs w:val="22"/>
          <w:lang w:val="es-ES"/>
        </w:rPr>
        <w:t>,</w:t>
      </w:r>
      <w:r w:rsidR="008B0556" w:rsidRPr="008B0556">
        <w:rPr>
          <w:sz w:val="22"/>
          <w:szCs w:val="22"/>
          <w:lang w:val="es-ES"/>
        </w:rPr>
        <w:t xml:space="preserve"> </w:t>
      </w:r>
    </w:p>
    <w:p w:rsidR="008B0556" w:rsidRPr="008B0556" w:rsidRDefault="008B0556" w:rsidP="00B801C8">
      <w:pPr>
        <w:framePr w:w="9072" w:h="1582" w:hRule="exact" w:hSpace="187" w:vSpace="187" w:wrap="notBeside" w:vAnchor="page" w:hAnchor="page" w:x="1438" w:y="2627"/>
        <w:jc w:val="center"/>
        <w:rPr>
          <w:sz w:val="22"/>
          <w:szCs w:val="22"/>
          <w:lang w:val="es-ES"/>
        </w:rPr>
      </w:pPr>
      <w:r w:rsidRPr="008B0556">
        <w:rPr>
          <w:sz w:val="22"/>
          <w:szCs w:val="22"/>
          <w:vertAlign w:val="superscript"/>
          <w:lang w:val="es-ES"/>
        </w:rPr>
        <w:t xml:space="preserve">1 </w:t>
      </w:r>
      <w:r w:rsidRPr="008B0556">
        <w:rPr>
          <w:sz w:val="22"/>
          <w:szCs w:val="22"/>
          <w:lang w:val="es-ES"/>
        </w:rPr>
        <w:t>Centro de Altos Estudios en Tecnología Informática, Sede Rosario,</w:t>
      </w:r>
    </w:p>
    <w:p w:rsidR="008B0556" w:rsidRDefault="008B0556" w:rsidP="00B801C8">
      <w:pPr>
        <w:framePr w:w="9072" w:h="1582" w:hRule="exact" w:hSpace="187" w:vSpace="187" w:wrap="notBeside" w:vAnchor="page" w:hAnchor="page" w:x="1438" w:y="2627"/>
        <w:jc w:val="center"/>
        <w:rPr>
          <w:sz w:val="22"/>
          <w:szCs w:val="22"/>
          <w:lang w:val="es-ES"/>
        </w:rPr>
      </w:pPr>
      <w:r w:rsidRPr="008B0556">
        <w:rPr>
          <w:sz w:val="22"/>
          <w:szCs w:val="22"/>
          <w:lang w:val="es-ES"/>
        </w:rPr>
        <w:t>Universidad Abierta Interamericana, Ov</w:t>
      </w:r>
      <w:r w:rsidR="00EC67EE">
        <w:rPr>
          <w:sz w:val="22"/>
          <w:szCs w:val="22"/>
          <w:lang w:val="es-ES"/>
        </w:rPr>
        <w:t>idio</w:t>
      </w:r>
      <w:r w:rsidRPr="008B0556">
        <w:rPr>
          <w:sz w:val="22"/>
          <w:szCs w:val="22"/>
          <w:lang w:val="es-ES"/>
        </w:rPr>
        <w:t xml:space="preserve"> Lagos 944,</w:t>
      </w:r>
      <w:r>
        <w:rPr>
          <w:sz w:val="22"/>
          <w:szCs w:val="22"/>
          <w:lang w:val="es-ES"/>
        </w:rPr>
        <w:t xml:space="preserve"> </w:t>
      </w:r>
      <w:r w:rsidRPr="008B0556">
        <w:rPr>
          <w:sz w:val="22"/>
          <w:szCs w:val="22"/>
          <w:lang w:val="es-ES"/>
        </w:rPr>
        <w:t>2000 Rosario, Argentina</w:t>
      </w:r>
    </w:p>
    <w:p w:rsidR="00B801C8" w:rsidRDefault="00163BA7" w:rsidP="00B801C8">
      <w:pPr>
        <w:framePr w:w="9072" w:h="1582" w:hRule="exact" w:hSpace="187" w:vSpace="187" w:wrap="notBeside" w:vAnchor="page" w:hAnchor="page" w:x="1438" w:y="2627"/>
        <w:jc w:val="center"/>
        <w:rPr>
          <w:sz w:val="22"/>
          <w:szCs w:val="22"/>
          <w:lang w:val="es-ES"/>
        </w:rPr>
      </w:pPr>
      <w:hyperlink r:id="rId7" w:history="1">
        <w:r w:rsidR="00B801C8" w:rsidRPr="004D5FFF">
          <w:rPr>
            <w:rStyle w:val="Hyperlink"/>
            <w:sz w:val="22"/>
            <w:szCs w:val="22"/>
            <w:lang w:val="es-ES"/>
          </w:rPr>
          <w:t>secharte@gmail.com</w:t>
        </w:r>
      </w:hyperlink>
    </w:p>
    <w:p w:rsidR="008B0556" w:rsidRDefault="00163BA7" w:rsidP="00B801C8">
      <w:pPr>
        <w:framePr w:w="9072" w:h="1582" w:hRule="exact" w:hSpace="187" w:vSpace="187" w:wrap="notBeside" w:vAnchor="page" w:hAnchor="page" w:x="1438" w:y="2627"/>
        <w:jc w:val="center"/>
        <w:rPr>
          <w:sz w:val="22"/>
          <w:szCs w:val="22"/>
          <w:lang w:val="es-ES"/>
        </w:rPr>
      </w:pPr>
      <w:hyperlink r:id="rId8" w:history="1">
        <w:r w:rsidR="008B0556" w:rsidRPr="004D5FFF">
          <w:rPr>
            <w:rStyle w:val="Hyperlink"/>
            <w:sz w:val="22"/>
            <w:szCs w:val="22"/>
            <w:lang w:val="es-ES"/>
          </w:rPr>
          <w:t>sartorio@cifasis-conicet.gov.ar</w:t>
        </w:r>
      </w:hyperlink>
    </w:p>
    <w:p w:rsidR="00B801C8" w:rsidRDefault="00163BA7" w:rsidP="00B801C8">
      <w:pPr>
        <w:framePr w:w="9072" w:h="1582" w:hRule="exact" w:hSpace="187" w:vSpace="187" w:wrap="notBeside" w:vAnchor="page" w:hAnchor="page" w:x="1438" w:y="2627"/>
        <w:jc w:val="center"/>
        <w:rPr>
          <w:sz w:val="22"/>
          <w:szCs w:val="22"/>
          <w:lang w:val="es-ES"/>
        </w:rPr>
      </w:pPr>
      <w:hyperlink r:id="rId9" w:history="1">
        <w:r w:rsidR="00B801C8" w:rsidRPr="00F6090A">
          <w:rPr>
            <w:rStyle w:val="Hyperlink"/>
            <w:sz w:val="22"/>
            <w:szCs w:val="22"/>
            <w:lang w:val="es-ES"/>
          </w:rPr>
          <w:t>dsecualino@telecom.com.ar</w:t>
        </w:r>
      </w:hyperlink>
    </w:p>
    <w:p w:rsidR="008B0556" w:rsidRDefault="008B0556" w:rsidP="00B801C8">
      <w:pPr>
        <w:framePr w:w="9072" w:h="1582" w:hRule="exact" w:hSpace="187" w:vSpace="187" w:wrap="notBeside" w:vAnchor="page" w:hAnchor="page" w:x="1438" w:y="2627"/>
        <w:jc w:val="center"/>
        <w:rPr>
          <w:sz w:val="22"/>
          <w:szCs w:val="22"/>
          <w:lang w:val="es-ES"/>
        </w:rPr>
      </w:pPr>
    </w:p>
    <w:p w:rsidR="008B0556" w:rsidRPr="008B0556" w:rsidRDefault="008B0556" w:rsidP="00B801C8">
      <w:pPr>
        <w:framePr w:w="9072" w:h="1582" w:hRule="exact" w:hSpace="187" w:vSpace="187" w:wrap="notBeside" w:vAnchor="page" w:hAnchor="page" w:x="1438" w:y="2627"/>
        <w:rPr>
          <w:sz w:val="22"/>
          <w:szCs w:val="22"/>
          <w:lang w:val="es-ES"/>
        </w:rPr>
      </w:pPr>
    </w:p>
    <w:p w:rsidR="008B0556" w:rsidRPr="008B0556" w:rsidRDefault="008B0556" w:rsidP="008B0556">
      <w:pPr>
        <w:rPr>
          <w:lang w:val="es-ES"/>
        </w:rPr>
      </w:pPr>
    </w:p>
    <w:p w:rsidR="00BA72BF" w:rsidRDefault="00BA72BF" w:rsidP="00FE0E47">
      <w:pPr>
        <w:rPr>
          <w:lang w:val="es-ES"/>
        </w:rPr>
        <w:sectPr w:rsidR="00BA72BF">
          <w:headerReference w:type="even" r:id="rId10"/>
          <w:headerReference w:type="default" r:id="rId11"/>
          <w:pgSz w:w="11907" w:h="16840" w:code="9"/>
          <w:pgMar w:top="1134" w:right="851" w:bottom="851" w:left="1134" w:header="567" w:footer="0" w:gutter="0"/>
          <w:cols w:num="2" w:space="720"/>
        </w:sectPr>
      </w:pPr>
    </w:p>
    <w:p w:rsidR="00BA72BF" w:rsidRDefault="00BA72BF" w:rsidP="00122895">
      <w:pPr>
        <w:pStyle w:val="Abstract"/>
        <w:rPr>
          <w:lang w:val="es-ES"/>
        </w:rPr>
      </w:pPr>
      <w:r>
        <w:rPr>
          <w:i/>
          <w:iCs/>
          <w:lang w:val="es-ES"/>
        </w:rPr>
        <w:lastRenderedPageBreak/>
        <w:t>Resumen</w:t>
      </w:r>
      <w:r>
        <w:rPr>
          <w:lang w:val="es-ES"/>
        </w:rPr>
        <w:t>—</w:t>
      </w:r>
      <w:bookmarkStart w:id="0" w:name="PointTmp"/>
      <w:r w:rsidR="00122895" w:rsidRPr="00122895">
        <w:t xml:space="preserve"> </w:t>
      </w:r>
      <w:r w:rsidR="00122895" w:rsidRPr="00122895">
        <w:rPr>
          <w:lang w:val="es-ES"/>
        </w:rPr>
        <w:t>Esta investigación está enfocada en resolver problemas comunes de desarrollo y centrarse en que el desarrollador Java solo tenga que resolver problemáticas de manejo de clases y no tener que lidiar con la problemática de manejo de lenguajes como: HTML, JQuery, JSP, CSS, ActionScript, Flex, JavaScript etc. También resuelve el problema de la dependencia del Navegador, lo que significa que  se debe adaptar el código JS, HTML, CSS, etc. para el intérprete de cada Navegador por ejemplo (FireFox, Internet Explorer x, etc.). El principal FrameWork utilizado para resolver esto es GWT propiedad de la comunidad de google, tambien existen otros como (Vaadin, JavaServer Faces (JSF))  que al ser de código libre diferentes empresas han modificado para ofrecer más componentes visuales en este caso se usara SmartGWT el cual se llevo a la práctica. En el caso de aplicación que consiste en la utilización de SmartGWT y diferentes FrameWork ‘s para resolver problemáticas de un proyecto a gran escala y para la implementación fueron incorporando diferentes Patrones de diseño los cuales serán explicados en detalle y con ejemplos prácticos. Este caso es una aplicación de Liquidación de sueldos llamado, “bssyj”, el entorno para desarrollar es Eclipse-Galileo, Base de Datos MySQL 5 y Servidor de aplicaciones  Tomcat 6, será explicado los Plug-In utilizados y los motiv</w:t>
      </w:r>
      <w:r w:rsidR="00122895">
        <w:rPr>
          <w:lang w:val="es-ES"/>
        </w:rPr>
        <w:t>os por los cuales fueron usados</w:t>
      </w:r>
      <w:r>
        <w:rPr>
          <w:lang w:val="es-ES"/>
        </w:rPr>
        <w:t>.</w:t>
      </w:r>
    </w:p>
    <w:bookmarkEnd w:id="0"/>
    <w:p w:rsidR="00C94ADB" w:rsidRDefault="00C94ADB" w:rsidP="00C94ADB">
      <w:pPr>
        <w:pStyle w:val="Heading1"/>
      </w:pPr>
      <w:r>
        <w:t>Introducción</w:t>
      </w:r>
    </w:p>
    <w:p w:rsidR="00C94ADB" w:rsidRDefault="00C94ADB" w:rsidP="00C94ADB">
      <w:pPr>
        <w:pStyle w:val="Text"/>
        <w:keepNext/>
        <w:framePr w:dropCap="drop" w:lines="2" w:h="471" w:hRule="exact" w:wrap="around" w:vAnchor="text" w:hAnchor="text" w:y="10"/>
        <w:spacing w:line="471" w:lineRule="exact"/>
        <w:ind w:firstLine="0"/>
      </w:pPr>
      <w:r>
        <w:rPr>
          <w:b/>
          <w:smallCaps/>
          <w:position w:val="-4"/>
          <w:sz w:val="58"/>
          <w:szCs w:val="56"/>
        </w:rPr>
        <w:t>C</w:t>
      </w:r>
    </w:p>
    <w:p w:rsidR="0028034D" w:rsidRDefault="00C94ADB" w:rsidP="00C94ADB">
      <w:pPr>
        <w:ind w:firstLine="0"/>
        <w:rPr>
          <w:ins w:id="1" w:author="lionel.cavagnari" w:date="2012-12-27T14:44:00Z"/>
        </w:rPr>
      </w:pPr>
      <w:r>
        <w:t>omo parte del trabajo final de ingeniería (TFI) se decidió crear un sistema informático de gestión de sueldos y jornales llamado bssyj</w:t>
      </w:r>
      <w:r w:rsidR="004E7D02">
        <w:t>.</w:t>
      </w:r>
      <w:r>
        <w:t xml:space="preserve"> </w:t>
      </w:r>
      <w:r w:rsidR="004E7D02">
        <w:t>C</w:t>
      </w:r>
      <w:r>
        <w:t>ontiene</w:t>
      </w:r>
      <w:r w:rsidR="004E7D02">
        <w:t>,</w:t>
      </w:r>
      <w:r>
        <w:t xml:space="preserve"> entre otros </w:t>
      </w:r>
      <w:r w:rsidR="001323FA">
        <w:t>módulos</w:t>
      </w:r>
      <w:r w:rsidR="004E7D02">
        <w:t>,</w:t>
      </w:r>
      <w:r>
        <w:t xml:space="preserve"> una </w:t>
      </w:r>
      <w:r w:rsidR="004E7D02">
        <w:t xml:space="preserve">nómina </w:t>
      </w:r>
      <w:r>
        <w:t xml:space="preserve">de empleado, con usuarios y roles, </w:t>
      </w:r>
      <w:r w:rsidR="004E7D02">
        <w:t xml:space="preserve">módulo </w:t>
      </w:r>
      <w:r>
        <w:t xml:space="preserve">de liquidación con fórmula para cálculos, </w:t>
      </w:r>
      <w:r w:rsidR="009137AF">
        <w:t xml:space="preserve">administración </w:t>
      </w:r>
      <w:r>
        <w:t xml:space="preserve">de Conceptos, informes para la gestión, visualización </w:t>
      </w:r>
      <w:r w:rsidR="00BE4435">
        <w:t xml:space="preserve">a través </w:t>
      </w:r>
      <w:r w:rsidR="009C2206">
        <w:t xml:space="preserve">del </w:t>
      </w:r>
      <w:r w:rsidR="00BE4435">
        <w:t>entorno</w:t>
      </w:r>
      <w:r>
        <w:t xml:space="preserve"> </w:t>
      </w:r>
      <w:r w:rsidR="00BE4435">
        <w:t>Web</w:t>
      </w:r>
      <w:r>
        <w:t xml:space="preserve"> de recibo de sueldo por empleado, etc.</w:t>
      </w:r>
      <w:del w:id="2" w:author="lionel.cavagnari" w:date="2012-12-27T14:44:00Z">
        <w:r w:rsidDel="0028034D">
          <w:delText xml:space="preserve"> </w:delText>
        </w:r>
      </w:del>
    </w:p>
    <w:p w:rsidR="0028034D" w:rsidRDefault="00C94ADB" w:rsidP="0028034D">
      <w:pPr>
        <w:ind w:firstLine="202"/>
        <w:rPr>
          <w:ins w:id="3" w:author="lionel.cavagnari" w:date="2012-12-27T14:45:00Z"/>
        </w:rPr>
      </w:pPr>
      <w:r>
        <w:t>Como se puede apreciar</w:t>
      </w:r>
      <w:r w:rsidR="004E7D02">
        <w:t>,</w:t>
      </w:r>
      <w:r>
        <w:t xml:space="preserve"> es un sistema comercial estándar que abunda en el mercado, por lo que se decidió diferenciar este sistema </w:t>
      </w:r>
      <w:r w:rsidR="004E7D02">
        <w:t xml:space="preserve">de </w:t>
      </w:r>
      <w:r>
        <w:t xml:space="preserve">los competidores directos </w:t>
      </w:r>
      <w:r w:rsidR="004E7D02">
        <w:t xml:space="preserve">a través de </w:t>
      </w:r>
      <w:r>
        <w:t>la tecnología</w:t>
      </w:r>
      <w:r w:rsidR="004E7D02">
        <w:t>. Para ello</w:t>
      </w:r>
      <w:r w:rsidR="00BE4435">
        <w:t>,</w:t>
      </w:r>
      <w:r>
        <w:t xml:space="preserve"> </w:t>
      </w:r>
      <w:r w:rsidR="004E7D02">
        <w:t xml:space="preserve">se utilizó </w:t>
      </w:r>
      <w:r w:rsidR="00BE4435">
        <w:t>GWT ya que es relativamente nuevo en el mercado</w:t>
      </w:r>
      <w:r w:rsidR="006A5230">
        <w:t>,</w:t>
      </w:r>
      <w:r w:rsidR="009C2206">
        <w:t xml:space="preserve"> </w:t>
      </w:r>
      <w:r w:rsidR="009137AF">
        <w:t xml:space="preserve">así como </w:t>
      </w:r>
      <w:r w:rsidR="009C2206">
        <w:t>también</w:t>
      </w:r>
      <w:r w:rsidR="00BE4435">
        <w:t xml:space="preserve"> </w:t>
      </w:r>
      <w:r>
        <w:t>pantallas dinámicas e innovadoras</w:t>
      </w:r>
      <w:ins w:id="4" w:author="lionel.cavagnari" w:date="2012-12-27T14:43:00Z">
        <w:r w:rsidR="009137AF">
          <w:t>.</w:t>
        </w:r>
      </w:ins>
    </w:p>
    <w:p w:rsidR="0028034D" w:rsidRDefault="009137AF" w:rsidP="0028034D">
      <w:pPr>
        <w:ind w:firstLine="202"/>
        <w:rPr>
          <w:ins w:id="5" w:author="lionel.cavagnari" w:date="2012-12-27T14:45:00Z"/>
        </w:rPr>
      </w:pPr>
      <w:r>
        <w:t xml:space="preserve">Para </w:t>
      </w:r>
      <w:r w:rsidR="00C94ADB">
        <w:t xml:space="preserve">realizar una aplicación </w:t>
      </w:r>
      <w:r w:rsidR="0028034D">
        <w:t xml:space="preserve">utilizando </w:t>
      </w:r>
      <w:r w:rsidR="009C2206">
        <w:t>tecnología</w:t>
      </w:r>
      <w:r w:rsidR="0028034D">
        <w:t xml:space="preserve"> tradicional</w:t>
      </w:r>
      <w:r>
        <w:t>,</w:t>
      </w:r>
      <w:r w:rsidR="00C94ADB">
        <w:t xml:space="preserve"> necesitaríamos aprender varios lenguajes de </w:t>
      </w:r>
      <w:r w:rsidR="00BE4435">
        <w:t>programación, HTML</w:t>
      </w:r>
      <w:r w:rsidR="00C94ADB">
        <w:t>, JavaScript y AJAX para la funcionalidad asíncrona, CSS para el formato de la web y SQL para la base de datos. Aprender bien todos estos lenguajes requiere mucho tiempo</w:t>
      </w:r>
      <w:r w:rsidR="0028034D">
        <w:t>,</w:t>
      </w:r>
      <w:r w:rsidR="00C94ADB">
        <w:t xml:space="preserve"> y en el mundo del </w:t>
      </w:r>
      <w:r w:rsidR="0028034D">
        <w:t>de</w:t>
      </w:r>
      <w:r w:rsidR="00433547">
        <w:t>l</w:t>
      </w:r>
      <w:r w:rsidR="0028034D">
        <w:t xml:space="preserve"> </w:t>
      </w:r>
      <w:r w:rsidR="00C94ADB">
        <w:t>software el tiempo no suele ser un compañero.</w:t>
      </w:r>
      <w:del w:id="6" w:author="lionel.cavagnari" w:date="2012-12-27T14:45:00Z">
        <w:r w:rsidR="00C94ADB" w:rsidDel="0028034D">
          <w:delText xml:space="preserve"> </w:delText>
        </w:r>
      </w:del>
    </w:p>
    <w:p w:rsidR="00C94ADB" w:rsidRDefault="00DA5FDE" w:rsidP="0028034D">
      <w:pPr>
        <w:ind w:firstLine="202"/>
      </w:pPr>
      <w:r>
        <w:t xml:space="preserve">Google Web Toolkit (GWT) </w:t>
      </w:r>
      <w:r w:rsidR="00C94ADB">
        <w:t xml:space="preserve">permite el uso de Java para el desarrollo web con todas las ventajas que ello implica: lenguaje orientado a objetos, uso de Hibernate para la </w:t>
      </w:r>
      <w:r w:rsidR="00C94ADB">
        <w:lastRenderedPageBreak/>
        <w:t xml:space="preserve">persistencia de datos, posibilidad de usar un </w:t>
      </w:r>
      <w:r w:rsidR="0028034D">
        <w:rPr>
          <w:rFonts w:ascii="TimesNewRomanPSMT" w:hAnsi="TimesNewRomanPSMT" w:cs="TimesNewRomanPSMT"/>
          <w:lang w:val="es-ES" w:eastAsia="es-ES"/>
        </w:rPr>
        <w:t>entorno de desarrollo integrado (IDE)</w:t>
      </w:r>
      <w:r w:rsidR="00C94ADB">
        <w:t xml:space="preserve"> como Eclipse. Con el uso de Java evitamos el tiempo necesario para tener que aprender todos los lenguajes citados anteriormente y hacemos que sea más sencillo el desarrollo y mantenimiento de la aplicación.</w:t>
      </w:r>
    </w:p>
    <w:p w:rsidR="00C94ADB" w:rsidRDefault="00124E11" w:rsidP="00743FCE">
      <w:pPr>
        <w:ind w:firstLine="202"/>
      </w:pPr>
      <w:r>
        <w:t>Esta</w:t>
      </w:r>
      <w:r w:rsidR="00C94ADB">
        <w:t xml:space="preserve"> </w:t>
      </w:r>
      <w:r>
        <w:t>publicación</w:t>
      </w:r>
      <w:r w:rsidR="00C94ADB">
        <w:t xml:space="preserve"> describe el diseño y desarrollo de una aplicación web para gestionar suel</w:t>
      </w:r>
      <w:r w:rsidR="00EC67EE">
        <w:t>dos y jornales</w:t>
      </w:r>
      <w:r w:rsidR="00C94ADB">
        <w:t>. La aplicación está desarrollada usando GWT y las li</w:t>
      </w:r>
      <w:r>
        <w:t>brerías de SmartGWT</w:t>
      </w:r>
      <w:r w:rsidR="00743FCE">
        <w:t xml:space="preserve"> </w:t>
      </w:r>
      <w:r w:rsidR="00586162">
        <w:t>[</w:t>
      </w:r>
      <w:r w:rsidR="00743FCE">
        <w:t>4</w:t>
      </w:r>
      <w:r w:rsidR="00586162">
        <w:t>]</w:t>
      </w:r>
      <w:r>
        <w:t xml:space="preserve"> </w:t>
      </w:r>
      <w:r w:rsidR="00743FCE">
        <w:t>que aporta</w:t>
      </w:r>
      <w:r w:rsidR="0028034D">
        <w:t>n</w:t>
      </w:r>
      <w:r w:rsidR="00743FCE">
        <w:t xml:space="preserve"> a GWT una gran cantidad de componentes visuales con funcionalidad extra como ordenación en tablas y en árbol, formularios con muchas opciones, lista de selección múltiple, interfaces atractivas, rendimiento fluido etc.</w:t>
      </w:r>
      <w:r w:rsidR="0028034D">
        <w:t xml:space="preserve"> Estas librerías</w:t>
      </w:r>
      <w:r w:rsidR="00743FCE">
        <w:t xml:space="preserve"> </w:t>
      </w:r>
      <w:r w:rsidR="00743FCE" w:rsidRPr="00743FCE">
        <w:t>se distribuye</w:t>
      </w:r>
      <w:r w:rsidR="0028034D">
        <w:t>n</w:t>
      </w:r>
      <w:r w:rsidR="00743FCE" w:rsidRPr="00743FCE">
        <w:t xml:space="preserve"> bajo licencia GPL</w:t>
      </w:r>
      <w:r w:rsidR="00743FCE">
        <w:t xml:space="preserve"> [11] </w:t>
      </w:r>
      <w:r>
        <w:t xml:space="preserve">. </w:t>
      </w:r>
    </w:p>
    <w:p w:rsidR="00C94ADB" w:rsidRPr="009A7613" w:rsidRDefault="00A533C9" w:rsidP="00C94ADB">
      <w:pPr>
        <w:ind w:firstLine="202"/>
      </w:pPr>
      <w:r>
        <w:t>Google propone para aplicaciones que utilicen GWT, l</w:t>
      </w:r>
      <w:r w:rsidR="00C94ADB">
        <w:t xml:space="preserve">a </w:t>
      </w:r>
      <w:r>
        <w:t>implementación</w:t>
      </w:r>
      <w:r w:rsidR="00C94ADB">
        <w:t xml:space="preserve"> de</w:t>
      </w:r>
      <w:r>
        <w:t>l</w:t>
      </w:r>
      <w:r w:rsidR="00C94ADB">
        <w:t xml:space="preserve"> </w:t>
      </w:r>
      <w:r>
        <w:t>patrón de diseño llamado</w:t>
      </w:r>
      <w:r w:rsidR="00C94ADB">
        <w:t xml:space="preserve"> MVP </w:t>
      </w:r>
      <w:r>
        <w:t>[6]</w:t>
      </w:r>
      <w:r w:rsidR="00C94ADB">
        <w:t>.</w:t>
      </w:r>
    </w:p>
    <w:p w:rsidR="00EC67EE" w:rsidRDefault="00EC67EE" w:rsidP="00EC67EE">
      <w:pPr>
        <w:pStyle w:val="Heading1"/>
      </w:pPr>
      <w:r>
        <w:t xml:space="preserve">Definiciones de la </w:t>
      </w:r>
      <w:r w:rsidR="00A533C9">
        <w:t>aplicación</w:t>
      </w:r>
      <w:del w:id="7" w:author="lionel.cavagnari" w:date="2012-12-27T14:58:00Z">
        <w:r w:rsidR="00A533C9" w:rsidDel="006450F1">
          <w:delText>.</w:delText>
        </w:r>
      </w:del>
    </w:p>
    <w:p w:rsidR="00EC67EE" w:rsidRDefault="006450F1" w:rsidP="00EC67EE">
      <w:pPr>
        <w:rPr>
          <w:lang w:val="es-ES"/>
        </w:rPr>
      </w:pPr>
      <w:r>
        <w:rPr>
          <w:lang w:val="es-ES"/>
        </w:rPr>
        <w:t xml:space="preserve">A continuación, se presentan </w:t>
      </w:r>
      <w:r w:rsidR="00EC67EE">
        <w:rPr>
          <w:lang w:val="es-ES"/>
        </w:rPr>
        <w:t>algunas definiciones del sistema con el cual aplicaremos los patrones y la implementación.</w:t>
      </w:r>
    </w:p>
    <w:p w:rsidR="00EC67EE" w:rsidRDefault="00EC67EE" w:rsidP="00EC67EE">
      <w:r>
        <w:t>Del ejemplo práctico “BS-Sueldos y jornales“(BSSYJ)  se describe lo siguiente:</w:t>
      </w:r>
    </w:p>
    <w:p w:rsidR="00EC67EE" w:rsidRPr="00090AED" w:rsidRDefault="00EC67EE" w:rsidP="00EC67EE">
      <w:pPr>
        <w:pStyle w:val="Heading2"/>
        <w:ind w:left="202" w:firstLine="2"/>
      </w:pPr>
      <w:bookmarkStart w:id="8" w:name="_Toc300586862"/>
      <w:r w:rsidRPr="00E14E46">
        <w:t>Alcance</w:t>
      </w:r>
      <w:r w:rsidRPr="00090AED">
        <w:t xml:space="preserve"> del sistema:</w:t>
      </w:r>
      <w:bookmarkEnd w:id="8"/>
    </w:p>
    <w:p w:rsidR="00EC4634" w:rsidRDefault="00EC67EE" w:rsidP="00EC67EE">
      <w:pPr>
        <w:rPr>
          <w:ins w:id="9" w:author="sebastian.echarte" w:date="2013-01-02T11:41:00Z"/>
        </w:rPr>
      </w:pPr>
      <w:r w:rsidRPr="00447CC5">
        <w:t xml:space="preserve">El sistema a construir tiene por objetivo aportar soluciones a la problemática de la gestión de liquidación de sueldos jornales de empresas </w:t>
      </w:r>
      <w:r w:rsidR="00EC4634">
        <w:t>comerciales.</w:t>
      </w:r>
      <w:del w:id="10" w:author="sebastian.echarte" w:date="2013-01-02T11:41:00Z">
        <w:r w:rsidR="00EC4634" w:rsidDel="00EC4634">
          <w:delText xml:space="preserve"> </w:delText>
        </w:r>
      </w:del>
    </w:p>
    <w:p w:rsidR="00EC67EE" w:rsidRPr="00447CC5" w:rsidRDefault="00EC67EE" w:rsidP="00EC67EE">
      <w:r w:rsidRPr="00447CC5">
        <w:t>Este sistema de gestión on-line apuntará a pequeñas y medianas empresas que tengan grandes dotaciones de personal, también será totalmente apto para Estudios Contables.</w:t>
      </w:r>
    </w:p>
    <w:p w:rsidR="006450F1" w:rsidRDefault="006450F1" w:rsidP="006450F1">
      <w:pPr>
        <w:pStyle w:val="Heading2"/>
      </w:pPr>
      <w:r>
        <w:t>Modelo de distribución del software:</w:t>
      </w:r>
    </w:p>
    <w:p w:rsidR="00EC67EE" w:rsidRPr="00447CC5" w:rsidRDefault="00EC67EE" w:rsidP="00EC67EE">
      <w:r w:rsidRPr="00447CC5">
        <w:t>Se utilizará la computación en</w:t>
      </w:r>
      <w:r w:rsidR="00E4251F">
        <w:t xml:space="preserve"> la</w:t>
      </w:r>
      <w:r w:rsidRPr="00447CC5">
        <w:t xml:space="preserve"> nube</w:t>
      </w:r>
      <w:r w:rsidR="00E4251F">
        <w:t xml:space="preserve"> [</w:t>
      </w:r>
      <w:r w:rsidR="00B6767D">
        <w:t>12,14</w:t>
      </w:r>
      <w:r w:rsidR="00E4251F">
        <w:t>]</w:t>
      </w:r>
      <w:r w:rsidR="00B6767D">
        <w:t xml:space="preserve"> </w:t>
      </w:r>
      <w:r w:rsidRPr="00447CC5">
        <w:t xml:space="preserve">es un concepto el que incorporamos al </w:t>
      </w:r>
      <w:hyperlink r:id="rId12" w:tooltip="Software como servicio" w:history="1">
        <w:r w:rsidRPr="00447CC5">
          <w:t>software como servicio</w:t>
        </w:r>
      </w:hyperlink>
      <w:r w:rsidRPr="00447CC5">
        <w:t>.</w:t>
      </w:r>
      <w:r w:rsidR="00822F68">
        <w:t xml:space="preserve"> </w:t>
      </w:r>
      <w:r w:rsidRPr="00447CC5">
        <w:t>Es decir</w:t>
      </w:r>
      <w:r w:rsidR="006450F1">
        <w:t>,</w:t>
      </w:r>
      <w:r w:rsidRPr="00447CC5">
        <w:t xml:space="preserve"> nuestro sistema se ofrece como </w:t>
      </w:r>
      <w:hyperlink r:id="rId13" w:tooltip="Servicio Web" w:history="1">
        <w:r w:rsidRPr="00447CC5">
          <w:t>servicio</w:t>
        </w:r>
      </w:hyperlink>
      <w:r w:rsidRPr="00447CC5">
        <w:t>, de modo que los usuarios puedan acceder a</w:t>
      </w:r>
      <w:r w:rsidR="006450F1">
        <w:t>l mismo</w:t>
      </w:r>
      <w:r w:rsidRPr="00447CC5">
        <w:t xml:space="preserve"> </w:t>
      </w:r>
      <w:r w:rsidR="006450F1">
        <w:t xml:space="preserve">a través de </w:t>
      </w:r>
      <w:r w:rsidRPr="00447CC5">
        <w:t xml:space="preserve">"la nube de Internet" sin conocimientos (o, al menos sin ser expertos) en la gestión de los recursos </w:t>
      </w:r>
      <w:r w:rsidR="008A1235">
        <w:t xml:space="preserve">informáticos </w:t>
      </w:r>
      <w:r w:rsidRPr="00447CC5">
        <w:t>que usan.</w:t>
      </w:r>
    </w:p>
    <w:p w:rsidR="00EC67EE" w:rsidRPr="00447CC5" w:rsidRDefault="00EC67EE" w:rsidP="00EC67EE">
      <w:pPr>
        <w:rPr>
          <w:rFonts w:ascii="Arial" w:hAnsi="Arial"/>
          <w:color w:val="000000"/>
        </w:rPr>
      </w:pPr>
      <w:r w:rsidRPr="0017382C">
        <w:t xml:space="preserve">La idea es </w:t>
      </w:r>
      <w:r w:rsidR="006450F1">
        <w:t>proveer</w:t>
      </w:r>
      <w:r w:rsidR="006450F1" w:rsidRPr="0017382C">
        <w:t xml:space="preserve"> </w:t>
      </w:r>
      <w:r w:rsidRPr="0017382C">
        <w:t xml:space="preserve">aplicaciones comunes de negocio en línea accesibles desde un </w:t>
      </w:r>
      <w:hyperlink r:id="rId14" w:tooltip="Navegador web" w:history="1">
        <w:r w:rsidRPr="0017382C">
          <w:t>navegador web</w:t>
        </w:r>
      </w:hyperlink>
      <w:r w:rsidRPr="0017382C">
        <w:t xml:space="preserve">, mientras el </w:t>
      </w:r>
      <w:hyperlink r:id="rId15" w:tooltip="Software" w:history="1">
        <w:r w:rsidRPr="0017382C">
          <w:t>software</w:t>
        </w:r>
      </w:hyperlink>
      <w:r w:rsidRPr="0017382C">
        <w:t xml:space="preserve"> y los </w:t>
      </w:r>
      <w:hyperlink r:id="rId16" w:tooltip="Datos" w:history="1">
        <w:r w:rsidRPr="0017382C">
          <w:t>datos</w:t>
        </w:r>
      </w:hyperlink>
      <w:r w:rsidRPr="0017382C">
        <w:t xml:space="preserve"> se almacenan en los servidores.</w:t>
      </w:r>
    </w:p>
    <w:p w:rsidR="00EC67EE" w:rsidRDefault="00EC67EE" w:rsidP="00EC67EE">
      <w:pPr>
        <w:pStyle w:val="Heading2"/>
      </w:pPr>
      <w:r w:rsidRPr="004F1D63">
        <w:lastRenderedPageBreak/>
        <w:t xml:space="preserve">Descripción </w:t>
      </w:r>
      <w:r w:rsidR="00163BA7" w:rsidRPr="00163BA7">
        <w:rPr>
          <w:highlight w:val="yellow"/>
          <w:rPrChange w:id="11" w:author="WinuE" w:date="2013-02-25T10:30:00Z">
            <w:rPr>
              <w:i w:val="0"/>
              <w:iCs w:val="0"/>
              <w:lang w:val="es-AR"/>
            </w:rPr>
          </w:rPrChange>
        </w:rPr>
        <w:t>sucinta</w:t>
      </w:r>
      <w:r w:rsidRPr="004F1D63">
        <w:t xml:space="preserve"> del negocio. </w:t>
      </w:r>
    </w:p>
    <w:p w:rsidR="00EC67EE" w:rsidRPr="00447CC5" w:rsidRDefault="00EC67EE" w:rsidP="00EC67EE">
      <w:r w:rsidRPr="00447CC5">
        <w:t xml:space="preserve">Con el Sistema Bssyj se podrá lograr la unificación y máxima operatividad  </w:t>
      </w:r>
      <w:r w:rsidR="00163BA7" w:rsidRPr="00163BA7">
        <w:rPr>
          <w:highlight w:val="yellow"/>
          <w:rPrChange w:id="12" w:author="WinuE" w:date="2013-02-25T10:30:00Z">
            <w:rPr/>
          </w:rPrChange>
        </w:rPr>
        <w:t>concerniente</w:t>
      </w:r>
      <w:r w:rsidRPr="00447CC5">
        <w:t xml:space="preserve"> a la liquidación de N</w:t>
      </w:r>
      <w:r w:rsidR="00446499">
        <w:t>ó</w:t>
      </w:r>
      <w:r w:rsidRPr="00447CC5">
        <w:t xml:space="preserve">minas. </w:t>
      </w:r>
    </w:p>
    <w:p w:rsidR="00EC67EE" w:rsidRDefault="00EC67EE" w:rsidP="00EC67EE">
      <w:r>
        <w:t>Permitirá a sus usuarios acceder a un servicio integral vía web, que centraliza la información de empleados con el objeto de llevar a cabo la liquidación de n</w:t>
      </w:r>
      <w:r w:rsidR="006450F1">
        <w:t>ó</w:t>
      </w:r>
      <w:r>
        <w:t>minas, quincenales, jornales y/o mensuales de los empleados.</w:t>
      </w:r>
    </w:p>
    <w:p w:rsidR="00EC67EE" w:rsidRDefault="00EC67EE" w:rsidP="00EC67EE">
      <w:r>
        <w:t>Además podrán ofrecerles a los clientes la posibilidad de acceder en cualquier instante, y obtener los Reportes necesarios para el proceso de liquidación.</w:t>
      </w:r>
    </w:p>
    <w:p w:rsidR="007C4BEB" w:rsidRDefault="007C4BEB" w:rsidP="007C4BEB">
      <w:pPr>
        <w:pStyle w:val="Heading2"/>
      </w:pPr>
      <w:r>
        <w:t>Casos de uso de ejemplo</w:t>
      </w:r>
    </w:p>
    <w:p w:rsidR="00EC67EE" w:rsidRDefault="00EC67EE" w:rsidP="00EC67EE">
      <w:pPr>
        <w:ind w:firstLine="0"/>
      </w:pPr>
      <w:r>
        <w:tab/>
        <w:t>Veremos los casos de uso para el ejemplo</w:t>
      </w:r>
      <w:r w:rsidR="007C4BEB">
        <w:t xml:space="preserve"> que se desarrollará en esta publicación.</w:t>
      </w:r>
      <w:r>
        <w:t xml:space="preserve"> </w:t>
      </w:r>
      <w:r w:rsidR="007C4BEB">
        <w:t>La notación usada es UML.</w:t>
      </w:r>
    </w:p>
    <w:p w:rsidR="00EC67EE" w:rsidRDefault="00EC67EE" w:rsidP="00DF49D8">
      <w:pPr>
        <w:pStyle w:val="Heading2"/>
        <w:numPr>
          <w:ilvl w:val="0"/>
          <w:numId w:val="0"/>
        </w:numPr>
      </w:pPr>
      <w:r w:rsidRPr="0017382C">
        <w:t>Caso de uso: Login</w:t>
      </w:r>
    </w:p>
    <w:p w:rsidR="00EC67EE" w:rsidRDefault="00EC67EE" w:rsidP="00EC67EE">
      <w:r w:rsidRPr="000810DA">
        <w:rPr>
          <w:rStyle w:val="Heading6Char"/>
          <w:b/>
          <w:bCs/>
          <w:i w:val="0"/>
          <w:iCs w:val="0"/>
          <w:sz w:val="20"/>
        </w:rPr>
        <w:t>Diagrama de caso de uso</w:t>
      </w:r>
      <w:r w:rsidRPr="000810DA">
        <w:t>:</w:t>
      </w:r>
    </w:p>
    <w:p w:rsidR="00EC67EE" w:rsidRPr="000810DA" w:rsidRDefault="00EC67EE" w:rsidP="00EC67EE"/>
    <w:p w:rsidR="00EC67EE" w:rsidRPr="0017382C" w:rsidRDefault="00EC67EE" w:rsidP="00EC67EE">
      <w:pPr>
        <w:spacing w:after="120" w:line="360" w:lineRule="auto"/>
        <w:ind w:firstLine="0"/>
        <w:rPr>
          <w:rFonts w:ascii="Arial" w:hAnsi="Arial"/>
        </w:rPr>
      </w:pPr>
      <w:r w:rsidRPr="0017382C">
        <w:rPr>
          <w:rFonts w:ascii="Arial" w:hAnsi="Arial"/>
        </w:rPr>
        <w:object w:dxaOrig="7728" w:dyaOrig="4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5pt;height:101.4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Visio.Drawing.11" ShapeID="_x0000_i1025" DrawAspect="Content" ObjectID="_1423515937" r:id="rId18"/>
        </w:object>
      </w:r>
    </w:p>
    <w:p w:rsidR="00EC67EE" w:rsidRPr="0017382C" w:rsidRDefault="00EC67EE" w:rsidP="00EC67EE">
      <w:r w:rsidRPr="005B700A">
        <w:t>Especificaciones</w:t>
      </w:r>
      <w:r w:rsidRPr="0017382C">
        <w:t xml:space="preserve"> de caso de uso:</w:t>
      </w:r>
    </w:p>
    <w:tbl>
      <w:tblPr>
        <w:tblW w:w="4928" w:type="dxa"/>
        <w:tblBorders>
          <w:top w:val="single" w:sz="12" w:space="0" w:color="000000"/>
          <w:left w:val="single" w:sz="12" w:space="0" w:color="000000"/>
          <w:bottom w:val="single" w:sz="12" w:space="0" w:color="000000"/>
          <w:right w:val="single" w:sz="12" w:space="0" w:color="000000"/>
          <w:insideH w:val="single" w:sz="6" w:space="0" w:color="000000"/>
        </w:tblBorders>
        <w:tblLook w:val="00A0"/>
      </w:tblPr>
      <w:tblGrid>
        <w:gridCol w:w="1668"/>
        <w:gridCol w:w="708"/>
        <w:gridCol w:w="1134"/>
        <w:gridCol w:w="1418"/>
      </w:tblGrid>
      <w:tr w:rsidR="00EC67EE" w:rsidRPr="0017382C" w:rsidTr="002762D0">
        <w:tc>
          <w:tcPr>
            <w:tcW w:w="1668" w:type="dxa"/>
            <w:tcBorders>
              <w:bottom w:val="single" w:sz="12" w:space="0" w:color="000000"/>
            </w:tcBorders>
            <w:shd w:val="solid" w:color="808080" w:fill="FFFFFF"/>
          </w:tcPr>
          <w:p w:rsidR="00EC67EE" w:rsidRPr="00895A3C" w:rsidRDefault="00EC67EE" w:rsidP="002762D0">
            <w:pPr>
              <w:rPr>
                <w:b/>
                <w:bCs/>
                <w:color w:val="FFFFFF"/>
              </w:rPr>
            </w:pPr>
            <w:r w:rsidRPr="00895A3C">
              <w:rPr>
                <w:b/>
                <w:bCs/>
                <w:color w:val="FFFFFF"/>
              </w:rPr>
              <w:t>ID</w:t>
            </w:r>
          </w:p>
        </w:tc>
        <w:tc>
          <w:tcPr>
            <w:tcW w:w="708" w:type="dxa"/>
            <w:tcBorders>
              <w:bottom w:val="single" w:sz="12" w:space="0" w:color="000000"/>
            </w:tcBorders>
            <w:shd w:val="solid" w:color="808080" w:fill="FFFFFF"/>
          </w:tcPr>
          <w:p w:rsidR="00EC67EE" w:rsidRPr="00895A3C" w:rsidRDefault="00EC67EE" w:rsidP="002762D0">
            <w:pPr>
              <w:rPr>
                <w:b/>
                <w:bCs/>
                <w:color w:val="FFFFFF"/>
              </w:rPr>
            </w:pPr>
            <w:r w:rsidRPr="00895A3C">
              <w:rPr>
                <w:b/>
                <w:bCs/>
                <w:color w:val="FFFFFF"/>
              </w:rPr>
              <w:t>01</w:t>
            </w:r>
          </w:p>
        </w:tc>
        <w:tc>
          <w:tcPr>
            <w:tcW w:w="1134" w:type="dxa"/>
            <w:tcBorders>
              <w:bottom w:val="single" w:sz="12" w:space="0" w:color="000000"/>
            </w:tcBorders>
            <w:shd w:val="solid" w:color="808080" w:fill="FFFFFF"/>
          </w:tcPr>
          <w:p w:rsidR="00EC67EE" w:rsidRPr="00895A3C" w:rsidRDefault="00EC67EE" w:rsidP="002762D0">
            <w:pPr>
              <w:rPr>
                <w:b/>
                <w:bCs/>
                <w:color w:val="FFFFFF"/>
              </w:rPr>
            </w:pPr>
            <w:r w:rsidRPr="00895A3C">
              <w:rPr>
                <w:b/>
                <w:bCs/>
                <w:color w:val="FFFFFF"/>
              </w:rPr>
              <w:t>Nombre</w:t>
            </w:r>
          </w:p>
        </w:tc>
        <w:tc>
          <w:tcPr>
            <w:tcW w:w="1418" w:type="dxa"/>
            <w:tcBorders>
              <w:bottom w:val="single" w:sz="12" w:space="0" w:color="000000"/>
            </w:tcBorders>
            <w:shd w:val="solid" w:color="808080" w:fill="FFFFFF"/>
          </w:tcPr>
          <w:p w:rsidR="00EC67EE" w:rsidRPr="00895A3C" w:rsidRDefault="00EC67EE" w:rsidP="002762D0">
            <w:pPr>
              <w:rPr>
                <w:b/>
                <w:bCs/>
                <w:color w:val="FFFFFF"/>
              </w:rPr>
            </w:pPr>
            <w:r w:rsidRPr="00895A3C">
              <w:rPr>
                <w:b/>
                <w:bCs/>
                <w:color w:val="FFFFFF"/>
              </w:rPr>
              <w:t>Login</w:t>
            </w:r>
          </w:p>
        </w:tc>
      </w:tr>
      <w:tr w:rsidR="00EC67EE" w:rsidRPr="0017382C" w:rsidTr="002762D0">
        <w:trPr>
          <w:trHeight w:val="866"/>
        </w:trPr>
        <w:tc>
          <w:tcPr>
            <w:tcW w:w="1668" w:type="dxa"/>
            <w:shd w:val="clear" w:color="auto" w:fill="auto"/>
          </w:tcPr>
          <w:p w:rsidR="00EC67EE" w:rsidRPr="0017382C" w:rsidRDefault="00EC67EE" w:rsidP="002762D0">
            <w:r w:rsidRPr="0017382C">
              <w:t>Descripción</w:t>
            </w:r>
          </w:p>
        </w:tc>
        <w:tc>
          <w:tcPr>
            <w:tcW w:w="3260" w:type="dxa"/>
            <w:gridSpan w:val="3"/>
            <w:shd w:val="clear" w:color="auto" w:fill="auto"/>
          </w:tcPr>
          <w:p w:rsidR="00EC67EE" w:rsidRPr="0017382C" w:rsidRDefault="00EC67EE" w:rsidP="002762D0">
            <w:pPr>
              <w:ind w:firstLine="0"/>
            </w:pPr>
            <w:r w:rsidRPr="0017382C">
              <w:rPr>
                <w:lang w:eastAsia="es-AR"/>
              </w:rPr>
              <w:t xml:space="preserve">Permitirá a los distintos Actores del Sistema loguearse al </w:t>
            </w:r>
            <w:r w:rsidR="00B6767D">
              <w:rPr>
                <w:lang w:eastAsia="es-AR"/>
              </w:rPr>
              <w:t>aplicativo</w:t>
            </w:r>
            <w:r w:rsidRPr="0017382C">
              <w:rPr>
                <w:lang w:eastAsia="es-AR"/>
              </w:rPr>
              <w:t>. Es decir, establecer sus credenciales alimentadas desde la base de datos del sistema.</w:t>
            </w:r>
          </w:p>
        </w:tc>
      </w:tr>
      <w:tr w:rsidR="00EC67EE" w:rsidRPr="0017382C" w:rsidTr="002762D0">
        <w:tc>
          <w:tcPr>
            <w:tcW w:w="1668" w:type="dxa"/>
            <w:shd w:val="clear" w:color="auto" w:fill="auto"/>
          </w:tcPr>
          <w:p w:rsidR="00EC67EE" w:rsidRPr="0017382C" w:rsidRDefault="00EC67EE" w:rsidP="002762D0">
            <w:r w:rsidRPr="0017382C">
              <w:t>Actores</w:t>
            </w:r>
          </w:p>
        </w:tc>
        <w:tc>
          <w:tcPr>
            <w:tcW w:w="3260" w:type="dxa"/>
            <w:gridSpan w:val="3"/>
            <w:shd w:val="clear" w:color="auto" w:fill="auto"/>
          </w:tcPr>
          <w:p w:rsidR="00EC67EE" w:rsidRPr="0017382C" w:rsidRDefault="00EC67EE" w:rsidP="002762D0">
            <w:r w:rsidRPr="0017382C">
              <w:t>Usuario</w:t>
            </w:r>
          </w:p>
        </w:tc>
      </w:tr>
      <w:tr w:rsidR="00EC67EE" w:rsidRPr="0017382C" w:rsidTr="002762D0">
        <w:tc>
          <w:tcPr>
            <w:tcW w:w="1668" w:type="dxa"/>
            <w:shd w:val="clear" w:color="auto" w:fill="auto"/>
          </w:tcPr>
          <w:p w:rsidR="00EC67EE" w:rsidRPr="0017382C" w:rsidRDefault="00EC67EE" w:rsidP="002762D0">
            <w:r w:rsidRPr="0017382C">
              <w:t>Precondición</w:t>
            </w:r>
          </w:p>
        </w:tc>
        <w:tc>
          <w:tcPr>
            <w:tcW w:w="3260" w:type="dxa"/>
            <w:gridSpan w:val="3"/>
            <w:shd w:val="clear" w:color="auto" w:fill="auto"/>
          </w:tcPr>
          <w:p w:rsidR="00EC67EE" w:rsidRPr="0017382C" w:rsidRDefault="00EC67EE" w:rsidP="002762D0">
            <w:pPr>
              <w:ind w:firstLine="0"/>
            </w:pPr>
            <w:r w:rsidRPr="0017382C">
              <w:rPr>
                <w:lang w:eastAsia="es-AR"/>
              </w:rPr>
              <w:t>El actor cuenta con un juego usuario y contraseña, estando registrado en el Sistema.</w:t>
            </w:r>
          </w:p>
        </w:tc>
      </w:tr>
      <w:tr w:rsidR="00EC67EE" w:rsidRPr="0017382C" w:rsidTr="002762D0">
        <w:tc>
          <w:tcPr>
            <w:tcW w:w="1668" w:type="dxa"/>
            <w:shd w:val="clear" w:color="auto" w:fill="auto"/>
          </w:tcPr>
          <w:p w:rsidR="00EC67EE" w:rsidRPr="0017382C" w:rsidRDefault="00EC67EE" w:rsidP="002762D0">
            <w:r w:rsidRPr="0017382C">
              <w:t>Post</w:t>
            </w:r>
            <w:r>
              <w:t>-</w:t>
            </w:r>
            <w:r w:rsidRPr="0017382C">
              <w:t>condición</w:t>
            </w:r>
          </w:p>
        </w:tc>
        <w:tc>
          <w:tcPr>
            <w:tcW w:w="3260" w:type="dxa"/>
            <w:gridSpan w:val="3"/>
            <w:shd w:val="clear" w:color="auto" w:fill="auto"/>
          </w:tcPr>
          <w:p w:rsidR="00EC67EE" w:rsidRPr="0017382C" w:rsidRDefault="00EC67EE" w:rsidP="002762D0">
            <w:pPr>
              <w:ind w:firstLine="0"/>
            </w:pPr>
            <w:r w:rsidRPr="0017382C">
              <w:rPr>
                <w:lang w:eastAsia="es-AR"/>
              </w:rPr>
              <w:t>El actor establecerá al Sistema claramente su ID, Rol, Credenciales, y quedará identificado para el Sistema.</w:t>
            </w:r>
          </w:p>
        </w:tc>
      </w:tr>
      <w:tr w:rsidR="00EC67EE" w:rsidRPr="0017382C" w:rsidTr="002762D0">
        <w:tc>
          <w:tcPr>
            <w:tcW w:w="1668" w:type="dxa"/>
            <w:shd w:val="clear" w:color="auto" w:fill="auto"/>
          </w:tcPr>
          <w:p w:rsidR="00EC67EE" w:rsidRPr="0017382C" w:rsidRDefault="00EC67EE" w:rsidP="002762D0">
            <w:r w:rsidRPr="0017382C">
              <w:t>Validaciones</w:t>
            </w:r>
          </w:p>
        </w:tc>
        <w:tc>
          <w:tcPr>
            <w:tcW w:w="3260" w:type="dxa"/>
            <w:gridSpan w:val="3"/>
            <w:shd w:val="clear" w:color="auto" w:fill="auto"/>
          </w:tcPr>
          <w:p w:rsidR="00EC67EE" w:rsidRPr="0017382C" w:rsidRDefault="00EC67EE" w:rsidP="002762D0">
            <w:pPr>
              <w:ind w:firstLine="0"/>
            </w:pPr>
            <w:r w:rsidRPr="0017382C">
              <w:rPr>
                <w:lang w:eastAsia="es-AR"/>
              </w:rPr>
              <w:t>El sistema validará que el juego de nombre de usuario y contraseña coincida con los almacenados en la base de datos.</w:t>
            </w:r>
          </w:p>
        </w:tc>
      </w:tr>
      <w:tr w:rsidR="00EC67EE" w:rsidRPr="0017382C" w:rsidTr="002762D0">
        <w:tc>
          <w:tcPr>
            <w:tcW w:w="4928" w:type="dxa"/>
            <w:gridSpan w:val="4"/>
            <w:shd w:val="clear" w:color="auto" w:fill="auto"/>
          </w:tcPr>
          <w:p w:rsidR="00EC67EE" w:rsidRPr="0017382C" w:rsidRDefault="00EC67EE" w:rsidP="002762D0">
            <w:r w:rsidRPr="0017382C">
              <w:t>Flujo Normal</w:t>
            </w:r>
          </w:p>
        </w:tc>
      </w:tr>
      <w:tr w:rsidR="00EC67EE" w:rsidRPr="0017382C" w:rsidTr="002762D0">
        <w:tc>
          <w:tcPr>
            <w:tcW w:w="4928" w:type="dxa"/>
            <w:gridSpan w:val="4"/>
            <w:shd w:val="clear" w:color="auto" w:fill="auto"/>
          </w:tcPr>
          <w:p w:rsidR="00EC67EE" w:rsidRPr="0017382C" w:rsidRDefault="00EC67EE" w:rsidP="002762D0">
            <w:pPr>
              <w:rPr>
                <w:lang w:eastAsia="es-AR"/>
              </w:rPr>
            </w:pPr>
            <w:r w:rsidRPr="0017382C">
              <w:rPr>
                <w:lang w:eastAsia="es-AR"/>
              </w:rPr>
              <w:t>1) El Sistema muestra un formulario de ingreso de Usuario y Clave.</w:t>
            </w:r>
          </w:p>
          <w:p w:rsidR="00EC67EE" w:rsidRPr="0017382C" w:rsidRDefault="00EC67EE" w:rsidP="002762D0">
            <w:pPr>
              <w:rPr>
                <w:lang w:eastAsia="es-AR"/>
              </w:rPr>
            </w:pPr>
            <w:r w:rsidRPr="0017382C">
              <w:rPr>
                <w:lang w:eastAsia="es-AR"/>
              </w:rPr>
              <w:t>2) El Usuario ingresa su nombre de usuario y clave.</w:t>
            </w:r>
          </w:p>
          <w:p w:rsidR="00EC67EE" w:rsidRPr="0017382C" w:rsidRDefault="00EC67EE" w:rsidP="002762D0">
            <w:pPr>
              <w:rPr>
                <w:lang w:eastAsia="es-AR"/>
              </w:rPr>
            </w:pPr>
            <w:r w:rsidRPr="0017382C">
              <w:rPr>
                <w:lang w:eastAsia="es-AR"/>
              </w:rPr>
              <w:t xml:space="preserve">3) El Sistema valida acorde a Validaciones, y verifica que el Actor exista en el sistema. </w:t>
            </w:r>
          </w:p>
          <w:p w:rsidR="00EC67EE" w:rsidRPr="0017382C" w:rsidRDefault="00EC67EE" w:rsidP="002762D0">
            <w:pPr>
              <w:rPr>
                <w:lang w:eastAsia="es-AR"/>
              </w:rPr>
            </w:pPr>
            <w:r w:rsidRPr="0017382C">
              <w:rPr>
                <w:lang w:eastAsia="es-AR"/>
              </w:rPr>
              <w:t>4) El Sistema realiza la consulta y le otorga las credenciales correspondientes.</w:t>
            </w:r>
          </w:p>
        </w:tc>
      </w:tr>
      <w:tr w:rsidR="00EC67EE" w:rsidRPr="0017382C" w:rsidTr="002762D0">
        <w:tc>
          <w:tcPr>
            <w:tcW w:w="4928" w:type="dxa"/>
            <w:gridSpan w:val="4"/>
            <w:shd w:val="clear" w:color="auto" w:fill="auto"/>
          </w:tcPr>
          <w:p w:rsidR="00EC67EE" w:rsidRPr="0017382C" w:rsidRDefault="00EC67EE" w:rsidP="002762D0">
            <w:r w:rsidRPr="0017382C">
              <w:t>Extensiones</w:t>
            </w:r>
          </w:p>
        </w:tc>
      </w:tr>
      <w:tr w:rsidR="00EC67EE" w:rsidRPr="0017382C" w:rsidTr="002762D0">
        <w:tc>
          <w:tcPr>
            <w:tcW w:w="4928" w:type="dxa"/>
            <w:gridSpan w:val="4"/>
            <w:shd w:val="clear" w:color="auto" w:fill="auto"/>
          </w:tcPr>
          <w:p w:rsidR="00EC67EE" w:rsidRPr="0017382C" w:rsidRDefault="00EC67EE" w:rsidP="002762D0">
            <w:pPr>
              <w:rPr>
                <w:lang w:eastAsia="es-AR"/>
              </w:rPr>
            </w:pPr>
            <w:r w:rsidRPr="0017382C">
              <w:rPr>
                <w:lang w:eastAsia="es-AR"/>
              </w:rPr>
              <w:t>3.1) El sistema informa que el Usuario/Clave no corresponden a un Actor registrado.</w:t>
            </w:r>
          </w:p>
          <w:p w:rsidR="00EC67EE" w:rsidRPr="0017382C" w:rsidRDefault="00EC67EE" w:rsidP="002762D0">
            <w:pPr>
              <w:rPr>
                <w:lang w:eastAsia="es-AR"/>
              </w:rPr>
            </w:pPr>
            <w:r w:rsidRPr="0017382C">
              <w:rPr>
                <w:lang w:eastAsia="es-AR"/>
              </w:rPr>
              <w:t>4.1) Si el actor es un Administrador el sistema le permitirá ingresar a las opciones del backend.</w:t>
            </w:r>
          </w:p>
        </w:tc>
      </w:tr>
    </w:tbl>
    <w:p w:rsidR="00EC67EE" w:rsidRPr="0017382C" w:rsidRDefault="00EC67EE" w:rsidP="00937B36">
      <w:pPr>
        <w:pStyle w:val="Heading2"/>
        <w:numPr>
          <w:ilvl w:val="0"/>
          <w:numId w:val="0"/>
        </w:numPr>
      </w:pPr>
      <w:r w:rsidRPr="0017382C">
        <w:lastRenderedPageBreak/>
        <w:t>Caso de uso: Alta Usuario</w:t>
      </w:r>
    </w:p>
    <w:p w:rsidR="00EC67EE" w:rsidRDefault="00EC67EE" w:rsidP="00EC67EE">
      <w:r w:rsidRPr="0017382C">
        <w:t>Diagrama de caso de uso:</w:t>
      </w:r>
    </w:p>
    <w:p w:rsidR="00EC67EE" w:rsidRPr="0017382C" w:rsidRDefault="00EC67EE" w:rsidP="00EC67EE"/>
    <w:p w:rsidR="00EC67EE" w:rsidRDefault="00EC67EE" w:rsidP="00EC67EE">
      <w:pPr>
        <w:spacing w:after="120" w:line="360" w:lineRule="auto"/>
        <w:ind w:firstLine="0"/>
        <w:rPr>
          <w:rFonts w:ascii="Arial" w:hAnsi="Arial"/>
        </w:rPr>
      </w:pPr>
      <w:r w:rsidRPr="0017382C">
        <w:rPr>
          <w:rFonts w:ascii="Arial" w:hAnsi="Arial"/>
        </w:rPr>
        <w:object w:dxaOrig="9145" w:dyaOrig="5290">
          <v:shape id="_x0000_i1026" type="#_x0000_t75" style="width:228.5pt;height:132.1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Visio.Drawing.11" ShapeID="_x0000_i1026" DrawAspect="Content" ObjectID="_1423515938" r:id="rId20"/>
        </w:object>
      </w:r>
    </w:p>
    <w:p w:rsidR="00EC67EE" w:rsidRPr="003B1094" w:rsidRDefault="00EC67EE" w:rsidP="00AA0CE9">
      <w:r w:rsidRPr="0017382C">
        <w:t>E</w:t>
      </w:r>
      <w:r>
        <w:t>specificaciones de caso de uso:</w:t>
      </w:r>
    </w:p>
    <w:tbl>
      <w:tblPr>
        <w:tblW w:w="0" w:type="auto"/>
        <w:tblBorders>
          <w:top w:val="single" w:sz="12" w:space="0" w:color="000000"/>
          <w:left w:val="single" w:sz="12" w:space="0" w:color="000000"/>
          <w:bottom w:val="single" w:sz="12" w:space="0" w:color="000000"/>
          <w:right w:val="single" w:sz="12" w:space="0" w:color="000000"/>
          <w:insideH w:val="single" w:sz="6" w:space="0" w:color="000000"/>
        </w:tblBorders>
        <w:tblLook w:val="00A0"/>
      </w:tblPr>
      <w:tblGrid>
        <w:gridCol w:w="1668"/>
        <w:gridCol w:w="801"/>
        <w:gridCol w:w="1212"/>
        <w:gridCol w:w="1105"/>
      </w:tblGrid>
      <w:tr w:rsidR="00EC67EE" w:rsidRPr="0017382C" w:rsidTr="002762D0">
        <w:tc>
          <w:tcPr>
            <w:tcW w:w="1668" w:type="dxa"/>
            <w:tcBorders>
              <w:bottom w:val="single" w:sz="12" w:space="0" w:color="000000"/>
            </w:tcBorders>
            <w:shd w:val="solid" w:color="808080" w:fill="FFFFFF"/>
          </w:tcPr>
          <w:p w:rsidR="00EC67EE" w:rsidRPr="00895A3C" w:rsidRDefault="00EC67EE" w:rsidP="002762D0">
            <w:pPr>
              <w:rPr>
                <w:b/>
                <w:bCs/>
                <w:color w:val="FFFFFF"/>
              </w:rPr>
            </w:pPr>
            <w:r w:rsidRPr="00895A3C">
              <w:rPr>
                <w:b/>
                <w:bCs/>
                <w:color w:val="FFFFFF"/>
              </w:rPr>
              <w:t>ID</w:t>
            </w:r>
          </w:p>
        </w:tc>
        <w:tc>
          <w:tcPr>
            <w:tcW w:w="801" w:type="dxa"/>
            <w:tcBorders>
              <w:bottom w:val="single" w:sz="12" w:space="0" w:color="000000"/>
            </w:tcBorders>
            <w:shd w:val="solid" w:color="808080" w:fill="FFFFFF"/>
          </w:tcPr>
          <w:p w:rsidR="00EC67EE" w:rsidRPr="00895A3C" w:rsidRDefault="00EC67EE" w:rsidP="002762D0">
            <w:pPr>
              <w:rPr>
                <w:b/>
                <w:bCs/>
                <w:color w:val="FFFFFF"/>
              </w:rPr>
            </w:pPr>
            <w:r w:rsidRPr="00895A3C">
              <w:rPr>
                <w:b/>
                <w:bCs/>
                <w:color w:val="FFFFFF"/>
              </w:rPr>
              <w:t>02</w:t>
            </w:r>
          </w:p>
        </w:tc>
        <w:tc>
          <w:tcPr>
            <w:tcW w:w="1212" w:type="dxa"/>
            <w:tcBorders>
              <w:bottom w:val="single" w:sz="12" w:space="0" w:color="000000"/>
            </w:tcBorders>
            <w:shd w:val="solid" w:color="808080" w:fill="FFFFFF"/>
          </w:tcPr>
          <w:p w:rsidR="00EC67EE" w:rsidRPr="00895A3C" w:rsidRDefault="00EC67EE" w:rsidP="002762D0">
            <w:pPr>
              <w:rPr>
                <w:b/>
                <w:bCs/>
                <w:color w:val="FFFFFF"/>
              </w:rPr>
            </w:pPr>
            <w:r w:rsidRPr="00895A3C">
              <w:rPr>
                <w:b/>
                <w:bCs/>
                <w:color w:val="FFFFFF"/>
              </w:rPr>
              <w:t>Nombre</w:t>
            </w:r>
          </w:p>
        </w:tc>
        <w:tc>
          <w:tcPr>
            <w:tcW w:w="1105" w:type="dxa"/>
            <w:tcBorders>
              <w:bottom w:val="single" w:sz="12" w:space="0" w:color="000000"/>
            </w:tcBorders>
            <w:shd w:val="solid" w:color="808080" w:fill="FFFFFF"/>
          </w:tcPr>
          <w:p w:rsidR="00EC67EE" w:rsidRPr="00895A3C" w:rsidRDefault="00EC67EE" w:rsidP="007C4BEB">
            <w:pPr>
              <w:rPr>
                <w:b/>
                <w:bCs/>
                <w:color w:val="FFFFFF"/>
              </w:rPr>
            </w:pPr>
            <w:r w:rsidRPr="00895A3C">
              <w:rPr>
                <w:b/>
                <w:bCs/>
                <w:color w:val="FFFFFF"/>
              </w:rPr>
              <w:t>Alta Usuario</w:t>
            </w:r>
          </w:p>
        </w:tc>
      </w:tr>
      <w:tr w:rsidR="00EC67EE" w:rsidRPr="0017382C" w:rsidTr="002762D0">
        <w:tc>
          <w:tcPr>
            <w:tcW w:w="1668" w:type="dxa"/>
            <w:shd w:val="clear" w:color="auto" w:fill="auto"/>
          </w:tcPr>
          <w:p w:rsidR="00EC67EE" w:rsidRPr="0017382C" w:rsidRDefault="00EC67EE" w:rsidP="002762D0">
            <w:r w:rsidRPr="0017382C">
              <w:t>Descripción</w:t>
            </w:r>
          </w:p>
        </w:tc>
        <w:tc>
          <w:tcPr>
            <w:tcW w:w="3118" w:type="dxa"/>
            <w:gridSpan w:val="3"/>
            <w:shd w:val="clear" w:color="auto" w:fill="auto"/>
          </w:tcPr>
          <w:p w:rsidR="00EC67EE" w:rsidRPr="0017382C" w:rsidRDefault="00EC67EE" w:rsidP="002762D0">
            <w:pPr>
              <w:ind w:firstLine="0"/>
            </w:pPr>
            <w:r w:rsidRPr="0017382C">
              <w:rPr>
                <w:lang w:eastAsia="es-AR"/>
              </w:rPr>
              <w:t xml:space="preserve">Permitirá a los distintos Usuarios del Sistema registrarse al </w:t>
            </w:r>
            <w:r w:rsidR="00B6767D">
              <w:rPr>
                <w:lang w:eastAsia="es-AR"/>
              </w:rPr>
              <w:t>sistema</w:t>
            </w:r>
            <w:r w:rsidRPr="0017382C">
              <w:rPr>
                <w:lang w:eastAsia="es-AR"/>
              </w:rPr>
              <w:t>.</w:t>
            </w:r>
          </w:p>
        </w:tc>
      </w:tr>
      <w:tr w:rsidR="00EC67EE" w:rsidRPr="0017382C" w:rsidTr="002762D0">
        <w:tc>
          <w:tcPr>
            <w:tcW w:w="1668" w:type="dxa"/>
            <w:shd w:val="clear" w:color="auto" w:fill="auto"/>
          </w:tcPr>
          <w:p w:rsidR="00EC67EE" w:rsidRPr="0017382C" w:rsidRDefault="00EC67EE" w:rsidP="002762D0">
            <w:r w:rsidRPr="0017382C">
              <w:t>Actores</w:t>
            </w:r>
          </w:p>
        </w:tc>
        <w:tc>
          <w:tcPr>
            <w:tcW w:w="3118" w:type="dxa"/>
            <w:gridSpan w:val="3"/>
            <w:shd w:val="clear" w:color="auto" w:fill="auto"/>
          </w:tcPr>
          <w:p w:rsidR="00EC67EE" w:rsidRPr="0017382C" w:rsidRDefault="00EC67EE" w:rsidP="002762D0">
            <w:pPr>
              <w:ind w:firstLine="0"/>
            </w:pPr>
            <w:r w:rsidRPr="0017382C">
              <w:t>Usuario</w:t>
            </w:r>
          </w:p>
        </w:tc>
      </w:tr>
      <w:tr w:rsidR="00EC67EE" w:rsidRPr="0017382C" w:rsidTr="002762D0">
        <w:tc>
          <w:tcPr>
            <w:tcW w:w="1668" w:type="dxa"/>
            <w:shd w:val="clear" w:color="auto" w:fill="auto"/>
          </w:tcPr>
          <w:p w:rsidR="00EC67EE" w:rsidRPr="0017382C" w:rsidRDefault="00EC67EE" w:rsidP="002762D0">
            <w:r w:rsidRPr="0017382C">
              <w:t>Precondición</w:t>
            </w:r>
          </w:p>
        </w:tc>
        <w:tc>
          <w:tcPr>
            <w:tcW w:w="3118" w:type="dxa"/>
            <w:gridSpan w:val="3"/>
            <w:shd w:val="clear" w:color="auto" w:fill="auto"/>
          </w:tcPr>
          <w:p w:rsidR="00EC67EE" w:rsidRPr="0017382C" w:rsidRDefault="00EC67EE" w:rsidP="002762D0">
            <w:pPr>
              <w:ind w:firstLine="0"/>
            </w:pPr>
            <w:r w:rsidRPr="0017382C">
              <w:rPr>
                <w:lang w:eastAsia="es-AR"/>
              </w:rPr>
              <w:t>El Usuario debe haber ingresado al aplicativo web.</w:t>
            </w:r>
          </w:p>
        </w:tc>
      </w:tr>
      <w:tr w:rsidR="00EC67EE" w:rsidRPr="0017382C" w:rsidTr="002762D0">
        <w:tc>
          <w:tcPr>
            <w:tcW w:w="1668" w:type="dxa"/>
            <w:shd w:val="clear" w:color="auto" w:fill="auto"/>
          </w:tcPr>
          <w:p w:rsidR="00EC67EE" w:rsidRPr="0017382C" w:rsidRDefault="00EC67EE" w:rsidP="002762D0">
            <w:r w:rsidRPr="0017382C">
              <w:t>Post</w:t>
            </w:r>
            <w:r>
              <w:t>-</w:t>
            </w:r>
            <w:r w:rsidRPr="0017382C">
              <w:t>condición</w:t>
            </w:r>
          </w:p>
        </w:tc>
        <w:tc>
          <w:tcPr>
            <w:tcW w:w="3118" w:type="dxa"/>
            <w:gridSpan w:val="3"/>
            <w:shd w:val="clear" w:color="auto" w:fill="auto"/>
          </w:tcPr>
          <w:p w:rsidR="00EC67EE" w:rsidRPr="0017382C" w:rsidRDefault="00EC67EE" w:rsidP="002762D0">
            <w:pPr>
              <w:ind w:firstLine="0"/>
            </w:pPr>
            <w:r w:rsidRPr="0017382C">
              <w:rPr>
                <w:lang w:eastAsia="es-AR"/>
              </w:rPr>
              <w:t>El Usuario quedará registrado en el sistema.</w:t>
            </w:r>
          </w:p>
        </w:tc>
      </w:tr>
      <w:tr w:rsidR="00EC67EE" w:rsidRPr="0017382C" w:rsidTr="002762D0">
        <w:tc>
          <w:tcPr>
            <w:tcW w:w="1668" w:type="dxa"/>
            <w:shd w:val="clear" w:color="auto" w:fill="auto"/>
          </w:tcPr>
          <w:p w:rsidR="00EC67EE" w:rsidRPr="0017382C" w:rsidRDefault="00EC67EE" w:rsidP="002762D0">
            <w:r w:rsidRPr="0017382C">
              <w:t>Validaciones</w:t>
            </w:r>
          </w:p>
        </w:tc>
        <w:tc>
          <w:tcPr>
            <w:tcW w:w="3118" w:type="dxa"/>
            <w:gridSpan w:val="3"/>
            <w:shd w:val="clear" w:color="auto" w:fill="auto"/>
          </w:tcPr>
          <w:p w:rsidR="00EC67EE" w:rsidRPr="0017382C" w:rsidRDefault="00EC67EE" w:rsidP="002762D0">
            <w:pPr>
              <w:ind w:firstLine="0"/>
              <w:rPr>
                <w:lang w:eastAsia="es-AR"/>
              </w:rPr>
            </w:pPr>
            <w:r w:rsidRPr="0017382C">
              <w:rPr>
                <w:lang w:eastAsia="es-AR"/>
              </w:rPr>
              <w:t>Todos los campos deben estar completos.</w:t>
            </w:r>
          </w:p>
          <w:p w:rsidR="00EC67EE" w:rsidRPr="0017382C" w:rsidRDefault="00EC67EE" w:rsidP="002762D0">
            <w:pPr>
              <w:ind w:firstLine="0"/>
              <w:rPr>
                <w:lang w:eastAsia="es-AR"/>
              </w:rPr>
            </w:pPr>
            <w:r>
              <w:rPr>
                <w:lang w:eastAsia="es-AR"/>
              </w:rPr>
              <w:t xml:space="preserve">Las dos contraseñas ingresadas </w:t>
            </w:r>
            <w:r w:rsidRPr="0017382C">
              <w:rPr>
                <w:lang w:eastAsia="es-AR"/>
              </w:rPr>
              <w:t>deben coincidir.</w:t>
            </w:r>
          </w:p>
        </w:tc>
      </w:tr>
      <w:tr w:rsidR="00EC67EE" w:rsidRPr="0017382C" w:rsidTr="002762D0">
        <w:tc>
          <w:tcPr>
            <w:tcW w:w="4786" w:type="dxa"/>
            <w:gridSpan w:val="4"/>
            <w:shd w:val="clear" w:color="auto" w:fill="auto"/>
          </w:tcPr>
          <w:p w:rsidR="00EC67EE" w:rsidRPr="0017382C" w:rsidRDefault="00EC67EE" w:rsidP="002762D0">
            <w:r w:rsidRPr="0017382C">
              <w:t>Flujo Normal</w:t>
            </w:r>
          </w:p>
        </w:tc>
      </w:tr>
      <w:tr w:rsidR="00EC67EE" w:rsidRPr="0017382C" w:rsidTr="002762D0">
        <w:tc>
          <w:tcPr>
            <w:tcW w:w="4786" w:type="dxa"/>
            <w:gridSpan w:val="4"/>
            <w:shd w:val="clear" w:color="auto" w:fill="auto"/>
          </w:tcPr>
          <w:p w:rsidR="00EC67EE" w:rsidRPr="0017382C" w:rsidRDefault="00EC67EE" w:rsidP="002762D0">
            <w:pPr>
              <w:rPr>
                <w:lang w:eastAsia="es-AR"/>
              </w:rPr>
            </w:pPr>
            <w:r w:rsidRPr="0017382C">
              <w:rPr>
                <w:lang w:eastAsia="es-AR"/>
              </w:rPr>
              <w:t>1) El Sistema muestra un formulario de ingreso de datos personales.</w:t>
            </w:r>
          </w:p>
          <w:p w:rsidR="00EC67EE" w:rsidRPr="0017382C" w:rsidRDefault="00EC67EE" w:rsidP="002762D0">
            <w:pPr>
              <w:rPr>
                <w:lang w:eastAsia="es-AR"/>
              </w:rPr>
            </w:pPr>
            <w:r w:rsidRPr="0017382C">
              <w:rPr>
                <w:lang w:eastAsia="es-AR"/>
              </w:rPr>
              <w:t xml:space="preserve">2) El Usuario ingresa sus datos personales: nombre de usuario, clave, clave 2, </w:t>
            </w:r>
            <w:r>
              <w:rPr>
                <w:lang w:eastAsia="es-AR"/>
              </w:rPr>
              <w:t xml:space="preserve">fecha nacimiento, </w:t>
            </w:r>
            <w:r w:rsidRPr="0017382C">
              <w:rPr>
                <w:lang w:eastAsia="es-AR"/>
              </w:rPr>
              <w:t>domicilio, Email</w:t>
            </w:r>
            <w:r>
              <w:rPr>
                <w:lang w:eastAsia="es-AR"/>
              </w:rPr>
              <w:t xml:space="preserve"> apellido y nombre</w:t>
            </w:r>
            <w:r w:rsidRPr="0017382C">
              <w:rPr>
                <w:lang w:eastAsia="es-AR"/>
              </w:rPr>
              <w:t>.</w:t>
            </w:r>
          </w:p>
          <w:p w:rsidR="00EC67EE" w:rsidRPr="0017382C" w:rsidRDefault="00EC67EE" w:rsidP="002762D0">
            <w:pPr>
              <w:rPr>
                <w:lang w:eastAsia="es-AR"/>
              </w:rPr>
            </w:pPr>
            <w:r w:rsidRPr="0017382C">
              <w:rPr>
                <w:lang w:eastAsia="es-AR"/>
              </w:rPr>
              <w:t xml:space="preserve">3) El Sistema valida acorde a Validaciones, y verifica que el Usuario no exista en el sistema. </w:t>
            </w:r>
          </w:p>
          <w:p w:rsidR="00EC67EE" w:rsidRPr="0017382C" w:rsidRDefault="00EC67EE" w:rsidP="002762D0">
            <w:pPr>
              <w:rPr>
                <w:lang w:eastAsia="es-AR"/>
              </w:rPr>
            </w:pPr>
            <w:r w:rsidRPr="0017382C">
              <w:rPr>
                <w:lang w:eastAsia="es-AR"/>
              </w:rPr>
              <w:t xml:space="preserve">4) El Sistema da de alta al nuevo Usuario. </w:t>
            </w:r>
          </w:p>
          <w:p w:rsidR="00EC67EE" w:rsidRPr="0017382C" w:rsidRDefault="00EC67EE" w:rsidP="002762D0">
            <w:pPr>
              <w:rPr>
                <w:lang w:eastAsia="es-AR"/>
              </w:rPr>
            </w:pPr>
            <w:r w:rsidRPr="0017382C">
              <w:rPr>
                <w:lang w:eastAsia="es-AR"/>
              </w:rPr>
              <w:t>5) El Sistema muestra un mensaje de confirmación al usuario.</w:t>
            </w:r>
          </w:p>
        </w:tc>
      </w:tr>
      <w:tr w:rsidR="00EC67EE" w:rsidRPr="0017382C" w:rsidTr="002762D0">
        <w:tc>
          <w:tcPr>
            <w:tcW w:w="4786" w:type="dxa"/>
            <w:gridSpan w:val="4"/>
            <w:shd w:val="clear" w:color="auto" w:fill="auto"/>
          </w:tcPr>
          <w:p w:rsidR="00EC67EE" w:rsidRPr="0017382C" w:rsidRDefault="00EC67EE" w:rsidP="002762D0">
            <w:r w:rsidRPr="0017382C">
              <w:t>Extensiones</w:t>
            </w:r>
          </w:p>
        </w:tc>
      </w:tr>
      <w:tr w:rsidR="00EC67EE" w:rsidRPr="0017382C" w:rsidTr="002762D0">
        <w:tc>
          <w:tcPr>
            <w:tcW w:w="4786" w:type="dxa"/>
            <w:gridSpan w:val="4"/>
            <w:shd w:val="clear" w:color="auto" w:fill="auto"/>
          </w:tcPr>
          <w:p w:rsidR="00EC67EE" w:rsidRPr="0017382C" w:rsidRDefault="00EC67EE" w:rsidP="002762D0">
            <w:pPr>
              <w:rPr>
                <w:lang w:eastAsia="es-AR"/>
              </w:rPr>
            </w:pPr>
            <w:r w:rsidRPr="0017382C">
              <w:rPr>
                <w:lang w:eastAsia="es-AR"/>
              </w:rPr>
              <w:t>3.1) El sistema informa que el Usuario ya existe.</w:t>
            </w:r>
          </w:p>
          <w:p w:rsidR="00EC67EE" w:rsidRPr="0017382C" w:rsidRDefault="00EC67EE" w:rsidP="002762D0">
            <w:pPr>
              <w:rPr>
                <w:lang w:eastAsia="es-AR"/>
              </w:rPr>
            </w:pPr>
            <w:r w:rsidRPr="0017382C">
              <w:rPr>
                <w:lang w:eastAsia="es-AR"/>
              </w:rPr>
              <w:t>3.2) El sistema informa que algún campo está incompleto o incorrecto.</w:t>
            </w:r>
          </w:p>
        </w:tc>
      </w:tr>
    </w:tbl>
    <w:p w:rsidR="00EC67EE" w:rsidRPr="0017382C" w:rsidRDefault="00EC67EE" w:rsidP="00601BB7">
      <w:pPr>
        <w:pStyle w:val="Heading2"/>
        <w:numPr>
          <w:ilvl w:val="0"/>
          <w:numId w:val="0"/>
        </w:numPr>
      </w:pPr>
      <w:r w:rsidRPr="0017382C">
        <w:t>Caso de uso: Baja Usuario</w:t>
      </w:r>
    </w:p>
    <w:p w:rsidR="00AA0CE9" w:rsidRDefault="00EC67EE" w:rsidP="00AA0CE9">
      <w:pPr>
        <w:spacing w:after="120" w:line="360" w:lineRule="auto"/>
        <w:ind w:firstLine="0"/>
        <w:rPr>
          <w:rFonts w:ascii="Arial" w:hAnsi="Arial"/>
        </w:rPr>
      </w:pPr>
      <w:r w:rsidRPr="0017382C">
        <w:rPr>
          <w:rFonts w:ascii="Arial" w:hAnsi="Arial"/>
        </w:rPr>
        <w:object w:dxaOrig="9145" w:dyaOrig="5290">
          <v:shape id="_x0000_i1027" type="#_x0000_t75" style="width:233.55pt;height:139.6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Visio.Drawing.11" ShapeID="_x0000_i1027" DrawAspect="Content" ObjectID="_1423515939" r:id="rId21"/>
        </w:object>
      </w:r>
    </w:p>
    <w:p w:rsidR="00AA0CE9" w:rsidRDefault="00AA0CE9" w:rsidP="00EC67EE">
      <w:pPr>
        <w:spacing w:after="120" w:line="360" w:lineRule="auto"/>
        <w:rPr>
          <w:rFonts w:ascii="Arial" w:hAnsi="Arial"/>
        </w:rPr>
      </w:pPr>
    </w:p>
    <w:p w:rsidR="00AA0CE9" w:rsidRDefault="00AA0CE9" w:rsidP="00EC67EE">
      <w:pPr>
        <w:spacing w:after="120" w:line="360" w:lineRule="auto"/>
        <w:rPr>
          <w:rFonts w:ascii="Arial" w:hAnsi="Arial"/>
        </w:rPr>
      </w:pPr>
    </w:p>
    <w:p w:rsidR="00EC67EE" w:rsidRPr="0017382C" w:rsidRDefault="00EC67EE" w:rsidP="00EC67EE">
      <w:pPr>
        <w:spacing w:after="120" w:line="360" w:lineRule="auto"/>
      </w:pPr>
      <w:r w:rsidRPr="0017382C">
        <w:lastRenderedPageBreak/>
        <w:t>Especificaciones de caso de uso:</w:t>
      </w:r>
    </w:p>
    <w:tbl>
      <w:tblPr>
        <w:tblW w:w="4962" w:type="dxa"/>
        <w:tblInd w:w="108" w:type="dxa"/>
        <w:tblBorders>
          <w:top w:val="single" w:sz="12" w:space="0" w:color="000000"/>
          <w:left w:val="single" w:sz="12" w:space="0" w:color="000000"/>
          <w:bottom w:val="single" w:sz="12" w:space="0" w:color="000000"/>
          <w:right w:val="single" w:sz="12" w:space="0" w:color="000000"/>
          <w:insideH w:val="single" w:sz="6" w:space="0" w:color="000000"/>
        </w:tblBorders>
        <w:tblLook w:val="00A0"/>
      </w:tblPr>
      <w:tblGrid>
        <w:gridCol w:w="1810"/>
        <w:gridCol w:w="688"/>
        <w:gridCol w:w="1189"/>
        <w:gridCol w:w="1275"/>
      </w:tblGrid>
      <w:tr w:rsidR="00EC67EE" w:rsidRPr="0017382C" w:rsidTr="002762D0">
        <w:tc>
          <w:tcPr>
            <w:tcW w:w="1810" w:type="dxa"/>
            <w:tcBorders>
              <w:bottom w:val="single" w:sz="12" w:space="0" w:color="000000"/>
            </w:tcBorders>
            <w:shd w:val="solid" w:color="808080" w:fill="FFFFFF"/>
          </w:tcPr>
          <w:p w:rsidR="00EC67EE" w:rsidRPr="00895A3C" w:rsidRDefault="00EC67EE" w:rsidP="002762D0">
            <w:pPr>
              <w:rPr>
                <w:b/>
                <w:bCs/>
                <w:color w:val="FFFFFF"/>
              </w:rPr>
            </w:pPr>
            <w:r w:rsidRPr="00895A3C">
              <w:rPr>
                <w:b/>
                <w:bCs/>
                <w:color w:val="FFFFFF"/>
              </w:rPr>
              <w:t>ID</w:t>
            </w:r>
          </w:p>
        </w:tc>
        <w:tc>
          <w:tcPr>
            <w:tcW w:w="688" w:type="dxa"/>
            <w:tcBorders>
              <w:bottom w:val="single" w:sz="12" w:space="0" w:color="000000"/>
            </w:tcBorders>
            <w:shd w:val="solid" w:color="808080" w:fill="FFFFFF"/>
          </w:tcPr>
          <w:p w:rsidR="00EC67EE" w:rsidRPr="00895A3C" w:rsidRDefault="00EC67EE" w:rsidP="002762D0">
            <w:pPr>
              <w:rPr>
                <w:b/>
                <w:bCs/>
                <w:color w:val="FFFFFF"/>
              </w:rPr>
            </w:pPr>
            <w:r w:rsidRPr="00895A3C">
              <w:rPr>
                <w:b/>
                <w:bCs/>
                <w:color w:val="FFFFFF"/>
              </w:rPr>
              <w:t>03</w:t>
            </w:r>
          </w:p>
        </w:tc>
        <w:tc>
          <w:tcPr>
            <w:tcW w:w="1189" w:type="dxa"/>
            <w:tcBorders>
              <w:bottom w:val="single" w:sz="12" w:space="0" w:color="000000"/>
            </w:tcBorders>
            <w:shd w:val="solid" w:color="808080" w:fill="FFFFFF"/>
          </w:tcPr>
          <w:p w:rsidR="00EC67EE" w:rsidRPr="00895A3C" w:rsidRDefault="00EC67EE" w:rsidP="002762D0">
            <w:pPr>
              <w:rPr>
                <w:b/>
                <w:bCs/>
                <w:color w:val="FFFFFF"/>
              </w:rPr>
            </w:pPr>
            <w:r w:rsidRPr="00895A3C">
              <w:rPr>
                <w:b/>
                <w:bCs/>
                <w:color w:val="FFFFFF"/>
              </w:rPr>
              <w:t>Nombre</w:t>
            </w:r>
          </w:p>
        </w:tc>
        <w:tc>
          <w:tcPr>
            <w:tcW w:w="1275" w:type="dxa"/>
            <w:tcBorders>
              <w:bottom w:val="single" w:sz="12" w:space="0" w:color="000000"/>
            </w:tcBorders>
            <w:shd w:val="solid" w:color="808080" w:fill="FFFFFF"/>
          </w:tcPr>
          <w:p w:rsidR="00EC67EE" w:rsidRPr="00895A3C" w:rsidRDefault="00EC67EE" w:rsidP="002762D0">
            <w:pPr>
              <w:rPr>
                <w:b/>
                <w:bCs/>
                <w:color w:val="FFFFFF"/>
              </w:rPr>
            </w:pPr>
            <w:r w:rsidRPr="00895A3C">
              <w:rPr>
                <w:b/>
                <w:bCs/>
                <w:color w:val="FFFFFF"/>
              </w:rPr>
              <w:t>Baja Usuario</w:t>
            </w:r>
          </w:p>
        </w:tc>
      </w:tr>
      <w:tr w:rsidR="00EC67EE" w:rsidRPr="0017382C" w:rsidTr="002762D0">
        <w:tc>
          <w:tcPr>
            <w:tcW w:w="1810" w:type="dxa"/>
            <w:shd w:val="clear" w:color="auto" w:fill="auto"/>
          </w:tcPr>
          <w:p w:rsidR="00EC67EE" w:rsidRPr="0017382C" w:rsidRDefault="00EC67EE" w:rsidP="002762D0">
            <w:r w:rsidRPr="0017382C">
              <w:t>Descripción</w:t>
            </w:r>
          </w:p>
        </w:tc>
        <w:tc>
          <w:tcPr>
            <w:tcW w:w="3152" w:type="dxa"/>
            <w:gridSpan w:val="3"/>
            <w:shd w:val="clear" w:color="auto" w:fill="auto"/>
          </w:tcPr>
          <w:p w:rsidR="00EC67EE" w:rsidRPr="0017382C" w:rsidRDefault="00EC67EE" w:rsidP="002762D0">
            <w:pPr>
              <w:ind w:firstLine="0"/>
            </w:pPr>
            <w:r w:rsidRPr="0017382C">
              <w:rPr>
                <w:lang w:eastAsia="es-AR"/>
              </w:rPr>
              <w:t>Permitirá al Administrador del sistema dar de baja a usuarios registrados.</w:t>
            </w:r>
          </w:p>
        </w:tc>
      </w:tr>
      <w:tr w:rsidR="00EC67EE" w:rsidRPr="0017382C" w:rsidTr="002762D0">
        <w:tc>
          <w:tcPr>
            <w:tcW w:w="1810" w:type="dxa"/>
            <w:shd w:val="clear" w:color="auto" w:fill="auto"/>
          </w:tcPr>
          <w:p w:rsidR="00EC67EE" w:rsidRPr="0017382C" w:rsidRDefault="00EC67EE" w:rsidP="002762D0">
            <w:r w:rsidRPr="0017382C">
              <w:t>Actores</w:t>
            </w:r>
          </w:p>
        </w:tc>
        <w:tc>
          <w:tcPr>
            <w:tcW w:w="3152" w:type="dxa"/>
            <w:gridSpan w:val="3"/>
            <w:shd w:val="clear" w:color="auto" w:fill="auto"/>
          </w:tcPr>
          <w:p w:rsidR="00EC67EE" w:rsidRPr="0017382C" w:rsidRDefault="00EC67EE" w:rsidP="002762D0">
            <w:pPr>
              <w:ind w:firstLine="0"/>
            </w:pPr>
            <w:r w:rsidRPr="0017382C">
              <w:t>Usuario Administrador.</w:t>
            </w:r>
          </w:p>
        </w:tc>
      </w:tr>
      <w:tr w:rsidR="00EC67EE" w:rsidRPr="0017382C" w:rsidTr="002762D0">
        <w:tc>
          <w:tcPr>
            <w:tcW w:w="1810" w:type="dxa"/>
            <w:shd w:val="clear" w:color="auto" w:fill="auto"/>
          </w:tcPr>
          <w:p w:rsidR="00EC67EE" w:rsidRPr="0017382C" w:rsidRDefault="00EC67EE" w:rsidP="002762D0">
            <w:r w:rsidRPr="0017382C">
              <w:t>Precondición</w:t>
            </w:r>
          </w:p>
        </w:tc>
        <w:tc>
          <w:tcPr>
            <w:tcW w:w="3152" w:type="dxa"/>
            <w:gridSpan w:val="3"/>
            <w:shd w:val="clear" w:color="auto" w:fill="auto"/>
          </w:tcPr>
          <w:p w:rsidR="00EC67EE" w:rsidRPr="0017382C" w:rsidRDefault="00EC67EE" w:rsidP="002762D0">
            <w:pPr>
              <w:ind w:firstLine="0"/>
            </w:pPr>
            <w:r w:rsidRPr="0017382C">
              <w:rPr>
                <w:lang w:eastAsia="es-AR"/>
              </w:rPr>
              <w:t>El administrador debe haberse logueado en el sistema.</w:t>
            </w:r>
          </w:p>
        </w:tc>
      </w:tr>
      <w:tr w:rsidR="00EC67EE" w:rsidRPr="0017382C" w:rsidTr="002762D0">
        <w:tc>
          <w:tcPr>
            <w:tcW w:w="1810" w:type="dxa"/>
            <w:shd w:val="clear" w:color="auto" w:fill="auto"/>
          </w:tcPr>
          <w:p w:rsidR="00EC67EE" w:rsidRPr="0017382C" w:rsidRDefault="00EC67EE" w:rsidP="002762D0">
            <w:r w:rsidRPr="0017382C">
              <w:t>Post</w:t>
            </w:r>
            <w:r>
              <w:t>-</w:t>
            </w:r>
            <w:r w:rsidRPr="0017382C">
              <w:t>condición</w:t>
            </w:r>
          </w:p>
        </w:tc>
        <w:tc>
          <w:tcPr>
            <w:tcW w:w="3152" w:type="dxa"/>
            <w:gridSpan w:val="3"/>
            <w:shd w:val="clear" w:color="auto" w:fill="auto"/>
          </w:tcPr>
          <w:p w:rsidR="00EC67EE" w:rsidRPr="0017382C" w:rsidRDefault="00EC67EE" w:rsidP="002762D0">
            <w:pPr>
              <w:ind w:firstLine="0"/>
            </w:pPr>
            <w:r w:rsidRPr="0017382C">
              <w:t>Se dará de baja al Usuario seleccionado.</w:t>
            </w:r>
          </w:p>
        </w:tc>
      </w:tr>
      <w:tr w:rsidR="00EC67EE" w:rsidRPr="0017382C" w:rsidTr="002762D0">
        <w:tc>
          <w:tcPr>
            <w:tcW w:w="1810" w:type="dxa"/>
            <w:shd w:val="clear" w:color="auto" w:fill="auto"/>
          </w:tcPr>
          <w:p w:rsidR="00EC67EE" w:rsidRPr="0017382C" w:rsidRDefault="00EC67EE" w:rsidP="002762D0">
            <w:r w:rsidRPr="0017382C">
              <w:t>Validaciones</w:t>
            </w:r>
          </w:p>
        </w:tc>
        <w:tc>
          <w:tcPr>
            <w:tcW w:w="3152" w:type="dxa"/>
            <w:gridSpan w:val="3"/>
            <w:shd w:val="clear" w:color="auto" w:fill="auto"/>
          </w:tcPr>
          <w:p w:rsidR="00EC67EE" w:rsidRPr="0017382C" w:rsidRDefault="00EC67EE" w:rsidP="002762D0">
            <w:pPr>
              <w:ind w:firstLine="0"/>
            </w:pPr>
            <w:r w:rsidRPr="0017382C">
              <w:t>El usuario no debe haber sido utilizado en otro registro del sistema.</w:t>
            </w:r>
          </w:p>
        </w:tc>
      </w:tr>
      <w:tr w:rsidR="00EC67EE" w:rsidRPr="0017382C" w:rsidTr="002762D0">
        <w:tc>
          <w:tcPr>
            <w:tcW w:w="4962" w:type="dxa"/>
            <w:gridSpan w:val="4"/>
            <w:shd w:val="clear" w:color="auto" w:fill="auto"/>
          </w:tcPr>
          <w:p w:rsidR="00EC67EE" w:rsidRPr="0017382C" w:rsidRDefault="00EC67EE" w:rsidP="002762D0">
            <w:r w:rsidRPr="0017382C">
              <w:t>Flujo Normal</w:t>
            </w:r>
          </w:p>
        </w:tc>
      </w:tr>
      <w:tr w:rsidR="00EC67EE" w:rsidRPr="0017382C" w:rsidTr="002762D0">
        <w:tc>
          <w:tcPr>
            <w:tcW w:w="4962" w:type="dxa"/>
            <w:gridSpan w:val="4"/>
            <w:shd w:val="clear" w:color="auto" w:fill="auto"/>
          </w:tcPr>
          <w:p w:rsidR="00EC67EE" w:rsidRPr="0017382C" w:rsidRDefault="00EC67EE" w:rsidP="002762D0">
            <w:pPr>
              <w:rPr>
                <w:lang w:eastAsia="es-AR"/>
              </w:rPr>
            </w:pPr>
            <w:r w:rsidRPr="0017382C">
              <w:rPr>
                <w:lang w:eastAsia="es-AR"/>
              </w:rPr>
              <w:t xml:space="preserve">1) El sistema muestra una lista de opciones </w:t>
            </w:r>
          </w:p>
          <w:p w:rsidR="00EC67EE" w:rsidRPr="0017382C" w:rsidRDefault="00EC67EE" w:rsidP="002762D0">
            <w:pPr>
              <w:rPr>
                <w:lang w:eastAsia="es-AR"/>
              </w:rPr>
            </w:pPr>
            <w:r w:rsidRPr="0017382C">
              <w:rPr>
                <w:lang w:eastAsia="es-AR"/>
              </w:rPr>
              <w:t>2) El actor selecciona “usuarios”.</w:t>
            </w:r>
          </w:p>
          <w:p w:rsidR="00EC67EE" w:rsidRPr="0017382C" w:rsidRDefault="00EC67EE" w:rsidP="002762D0">
            <w:pPr>
              <w:rPr>
                <w:lang w:eastAsia="es-AR"/>
              </w:rPr>
            </w:pPr>
            <w:r>
              <w:rPr>
                <w:lang w:eastAsia="es-AR"/>
              </w:rPr>
              <w:t>3)</w:t>
            </w:r>
            <w:r w:rsidRPr="0017382C">
              <w:rPr>
                <w:lang w:eastAsia="es-AR"/>
              </w:rPr>
              <w:t>El sistema muestra una lista de todos los usuarios almacenados.</w:t>
            </w:r>
          </w:p>
          <w:p w:rsidR="00EC67EE" w:rsidRPr="0017382C" w:rsidRDefault="00EC67EE" w:rsidP="002762D0">
            <w:pPr>
              <w:rPr>
                <w:lang w:eastAsia="es-AR"/>
              </w:rPr>
            </w:pPr>
            <w:r w:rsidRPr="0017382C">
              <w:rPr>
                <w:lang w:eastAsia="es-AR"/>
              </w:rPr>
              <w:t>4) El actor selecciona el usuario que desea eliminar.</w:t>
            </w:r>
          </w:p>
          <w:p w:rsidR="00EC67EE" w:rsidRPr="0017382C" w:rsidRDefault="00EC67EE" w:rsidP="002762D0">
            <w:pPr>
              <w:rPr>
                <w:lang w:eastAsia="es-AR"/>
              </w:rPr>
            </w:pPr>
            <w:r w:rsidRPr="0017382C">
              <w:rPr>
                <w:lang w:eastAsia="es-AR"/>
              </w:rPr>
              <w:t>5) El Sistema muestra un formulario de ingreso de datos personales.</w:t>
            </w:r>
          </w:p>
          <w:p w:rsidR="00EC67EE" w:rsidRPr="0017382C" w:rsidRDefault="00EC67EE" w:rsidP="002762D0">
            <w:pPr>
              <w:rPr>
                <w:lang w:eastAsia="es-AR"/>
              </w:rPr>
            </w:pPr>
            <w:r w:rsidRPr="0017382C">
              <w:rPr>
                <w:lang w:eastAsia="es-AR"/>
              </w:rPr>
              <w:t>6) El Usuario selecciona “Borrar”.</w:t>
            </w:r>
          </w:p>
          <w:p w:rsidR="00EC67EE" w:rsidRPr="0017382C" w:rsidRDefault="00EC67EE" w:rsidP="002762D0">
            <w:pPr>
              <w:rPr>
                <w:lang w:eastAsia="es-AR"/>
              </w:rPr>
            </w:pPr>
            <w:r w:rsidRPr="0017382C">
              <w:rPr>
                <w:lang w:eastAsia="es-AR"/>
              </w:rPr>
              <w:t>7) El Sistema valida acorde a Validaciones.</w:t>
            </w:r>
          </w:p>
          <w:p w:rsidR="00EC67EE" w:rsidRPr="0017382C" w:rsidRDefault="00EC67EE" w:rsidP="002762D0">
            <w:pPr>
              <w:rPr>
                <w:lang w:eastAsia="es-AR"/>
              </w:rPr>
            </w:pPr>
            <w:r w:rsidRPr="0017382C">
              <w:rPr>
                <w:lang w:eastAsia="es-AR"/>
              </w:rPr>
              <w:t>8) El Sistema elimina al usuario seleccionado.</w:t>
            </w:r>
          </w:p>
        </w:tc>
      </w:tr>
      <w:tr w:rsidR="00EC67EE" w:rsidRPr="0017382C" w:rsidTr="002762D0">
        <w:tc>
          <w:tcPr>
            <w:tcW w:w="4962" w:type="dxa"/>
            <w:gridSpan w:val="4"/>
            <w:shd w:val="clear" w:color="auto" w:fill="auto"/>
          </w:tcPr>
          <w:p w:rsidR="00EC67EE" w:rsidRPr="0017382C" w:rsidRDefault="00EC67EE" w:rsidP="002762D0">
            <w:r w:rsidRPr="0017382C">
              <w:t>Extensiones</w:t>
            </w:r>
          </w:p>
        </w:tc>
      </w:tr>
      <w:tr w:rsidR="00EC67EE" w:rsidRPr="0017382C" w:rsidTr="002762D0">
        <w:tc>
          <w:tcPr>
            <w:tcW w:w="4962" w:type="dxa"/>
            <w:gridSpan w:val="4"/>
            <w:shd w:val="clear" w:color="auto" w:fill="auto"/>
          </w:tcPr>
          <w:p w:rsidR="00EC67EE" w:rsidRPr="0017382C" w:rsidRDefault="00EC67EE" w:rsidP="002762D0">
            <w:r w:rsidRPr="0017382C">
              <w:t>7.1) El sistema muestra un mensaje de error porque el usuario se encuentra Inactivo.</w:t>
            </w:r>
          </w:p>
        </w:tc>
      </w:tr>
    </w:tbl>
    <w:p w:rsidR="00C94ADB" w:rsidRDefault="00D051A9" w:rsidP="007C4BEB">
      <w:pPr>
        <w:pStyle w:val="Heading1"/>
      </w:pPr>
      <w:r>
        <w:t>Arquitectura</w:t>
      </w:r>
    </w:p>
    <w:p w:rsidR="00C94ADB" w:rsidRDefault="00C94ADB" w:rsidP="00C94ADB">
      <w:pPr>
        <w:rPr>
          <w:lang w:val="es-ES"/>
        </w:rPr>
      </w:pPr>
      <w:r>
        <w:rPr>
          <w:lang w:val="es-ES"/>
        </w:rPr>
        <w:t xml:space="preserve">A continuación veremos la arquitectura utilizada y </w:t>
      </w:r>
      <w:r w:rsidR="005A5FDD">
        <w:rPr>
          <w:lang w:val="es-ES"/>
        </w:rPr>
        <w:t xml:space="preserve">la </w:t>
      </w:r>
      <w:r>
        <w:rPr>
          <w:lang w:val="es-ES"/>
        </w:rPr>
        <w:t>relación entre GWT y los patrones implementados</w:t>
      </w:r>
      <w:r w:rsidR="005A5FDD">
        <w:rPr>
          <w:lang w:val="es-ES"/>
        </w:rPr>
        <w:t xml:space="preserve"> al aplicativo</w:t>
      </w:r>
      <w:r>
        <w:rPr>
          <w:lang w:val="es-ES"/>
        </w:rPr>
        <w:t>.</w:t>
      </w:r>
    </w:p>
    <w:p w:rsidR="00C94ADB" w:rsidRDefault="00C94ADB" w:rsidP="00C94ADB">
      <w:pPr>
        <w:rPr>
          <w:lang w:val="es-ES"/>
        </w:rPr>
      </w:pPr>
      <w:r>
        <w:rPr>
          <w:lang w:val="es-ES"/>
        </w:rPr>
        <w:t>Aquí mostraremos los motivos de su utilización y en otra sección como llevarlos a cabo.</w:t>
      </w:r>
    </w:p>
    <w:p w:rsidR="00C94ADB" w:rsidRDefault="00C94ADB" w:rsidP="007C4BEB">
      <w:pPr>
        <w:pStyle w:val="Heading2"/>
      </w:pPr>
      <w:r>
        <w:t>Introducción a GWT</w:t>
      </w:r>
    </w:p>
    <w:p w:rsidR="00C94ADB" w:rsidRDefault="00C94ADB" w:rsidP="00C94ADB">
      <w:pPr>
        <w:rPr>
          <w:lang w:val="es-ES"/>
        </w:rPr>
      </w:pPr>
      <w:r w:rsidRPr="00D81673">
        <w:rPr>
          <w:lang w:val="es-ES"/>
        </w:rPr>
        <w:t>Google Web Toolkit es un kit diseñado con la finalidad de crear páginas web dinámicas con mucha funcionalidad AJAX. GWT es u</w:t>
      </w:r>
      <w:r>
        <w:rPr>
          <w:lang w:val="es-ES"/>
        </w:rPr>
        <w:t xml:space="preserve">n kit de desarrollo de software de </w:t>
      </w:r>
      <w:r w:rsidR="00951C9F">
        <w:rPr>
          <w:lang w:val="es-ES"/>
        </w:rPr>
        <w:t xml:space="preserve">Google </w:t>
      </w:r>
      <w:r>
        <w:rPr>
          <w:lang w:val="es-ES"/>
        </w:rPr>
        <w:t>que compila</w:t>
      </w:r>
      <w:r w:rsidRPr="00D81673">
        <w:rPr>
          <w:lang w:val="es-ES"/>
        </w:rPr>
        <w:t xml:space="preserve"> código </w:t>
      </w:r>
      <w:r w:rsidR="00951C9F">
        <w:rPr>
          <w:lang w:val="es-ES"/>
        </w:rPr>
        <w:t>J</w:t>
      </w:r>
      <w:r w:rsidR="00951C9F" w:rsidRPr="00D81673">
        <w:rPr>
          <w:lang w:val="es-ES"/>
        </w:rPr>
        <w:t xml:space="preserve">ava </w:t>
      </w:r>
      <w:r w:rsidRPr="00D81673">
        <w:rPr>
          <w:lang w:val="es-ES"/>
        </w:rPr>
        <w:t xml:space="preserve">en código </w:t>
      </w:r>
      <w:r w:rsidR="00951C9F">
        <w:rPr>
          <w:lang w:val="es-ES"/>
        </w:rPr>
        <w:t>J</w:t>
      </w:r>
      <w:r w:rsidR="00951C9F" w:rsidRPr="00D81673">
        <w:rPr>
          <w:lang w:val="es-ES"/>
        </w:rPr>
        <w:t>avascript</w:t>
      </w:r>
      <w:r w:rsidRPr="00D81673">
        <w:rPr>
          <w:lang w:val="es-ES"/>
        </w:rPr>
        <w:t xml:space="preserve">. De esta manera se permite a los desarrolladores implementar la parte cliente de su aplicación utilizando cualquier IDE para Java abstrayendo al </w:t>
      </w:r>
      <w:r w:rsidR="00EC67EE">
        <w:rPr>
          <w:lang w:val="es-ES"/>
        </w:rPr>
        <w:t>programador</w:t>
      </w:r>
      <w:r w:rsidRPr="00D81673">
        <w:rPr>
          <w:lang w:val="es-ES"/>
        </w:rPr>
        <w:t xml:space="preserve"> del JavaScript necesario para implementar dichas funcion</w:t>
      </w:r>
      <w:r w:rsidR="005A5FDD">
        <w:rPr>
          <w:lang w:val="es-ES"/>
        </w:rPr>
        <w:t xml:space="preserve">alidades. El compilador de GWT </w:t>
      </w:r>
      <w:r w:rsidR="00163BA7" w:rsidRPr="00163BA7">
        <w:rPr>
          <w:strike/>
          <w:highlight w:val="yellow"/>
          <w:lang w:val="es-ES"/>
          <w:rPrChange w:id="13" w:author="WinuE" w:date="2013-02-25T10:56:00Z">
            <w:rPr>
              <w:lang w:val="es-ES"/>
            </w:rPr>
          </w:rPrChange>
        </w:rPr>
        <w:t>que es la pieza central</w:t>
      </w:r>
      <w:r w:rsidR="005A5FDD">
        <w:rPr>
          <w:lang w:val="es-ES"/>
        </w:rPr>
        <w:t xml:space="preserve"> </w:t>
      </w:r>
      <w:r w:rsidRPr="00D81673">
        <w:rPr>
          <w:lang w:val="es-ES"/>
        </w:rPr>
        <w:t>permite al programador aislarse de los detalles y características propias de los navegadores web, haciendo posible un desarrollo para cualquier tipo de navegador del mercado (Explorer, Firefox, Opera, Chrome,</w:t>
      </w:r>
      <w:r>
        <w:rPr>
          <w:lang w:val="es-ES"/>
        </w:rPr>
        <w:t xml:space="preserve"> etc</w:t>
      </w:r>
      <w:r w:rsidRPr="00D81673">
        <w:rPr>
          <w:lang w:val="es-ES"/>
        </w:rPr>
        <w:t>.).</w:t>
      </w:r>
    </w:p>
    <w:p w:rsidR="00181316" w:rsidRDefault="00C410BF" w:rsidP="00D81673">
      <w:pPr>
        <w:rPr>
          <w:lang w:val="es-ES"/>
        </w:rPr>
      </w:pPr>
      <w:r>
        <w:rPr>
          <w:lang w:val="es-ES"/>
        </w:rPr>
        <w:t xml:space="preserve">Vemos en </w:t>
      </w:r>
      <w:smartTag w:uri="urn:schemas-microsoft-com:office:smarttags" w:element="PersonName">
        <w:smartTagPr>
          <w:attr w:name="ProductID" w:val="la Fig."/>
        </w:smartTagPr>
        <w:r>
          <w:rPr>
            <w:lang w:val="es-ES"/>
          </w:rPr>
          <w:t>la Fig.</w:t>
        </w:r>
      </w:smartTag>
      <w:r>
        <w:rPr>
          <w:lang w:val="es-ES"/>
        </w:rPr>
        <w:t xml:space="preserve"> </w:t>
      </w:r>
      <w:r w:rsidR="00181316">
        <w:rPr>
          <w:lang w:val="es-ES"/>
        </w:rPr>
        <w:t xml:space="preserve">1 que desde un </w:t>
      </w:r>
      <w:r w:rsidR="00937635">
        <w:rPr>
          <w:lang w:val="es-ES"/>
        </w:rPr>
        <w:t xml:space="preserve">IDE </w:t>
      </w:r>
      <w:r w:rsidR="00181316">
        <w:rPr>
          <w:lang w:val="es-ES"/>
        </w:rPr>
        <w:t xml:space="preserve">Eclipse u otra herramienta se genera código Java para crear las vistas y lógica de negocio, el compilador Java transforma </w:t>
      </w:r>
      <w:r w:rsidR="00181316" w:rsidRPr="00181316">
        <w:rPr>
          <w:lang w:val="es-ES"/>
        </w:rPr>
        <w:t xml:space="preserve">un código </w:t>
      </w:r>
      <w:r w:rsidR="00181316">
        <w:rPr>
          <w:lang w:val="es-ES"/>
        </w:rPr>
        <w:t xml:space="preserve">compilado en </w:t>
      </w:r>
      <w:r w:rsidR="00607469">
        <w:rPr>
          <w:lang w:val="es-ES"/>
        </w:rPr>
        <w:t xml:space="preserve">modo local (hosted mode), el cual trabajamos constantemente con un </w:t>
      </w:r>
      <w:r w:rsidR="0032050D">
        <w:rPr>
          <w:lang w:val="es-ES"/>
        </w:rPr>
        <w:t>navegador local y</w:t>
      </w:r>
      <w:r w:rsidR="00607469">
        <w:rPr>
          <w:lang w:val="es-ES"/>
        </w:rPr>
        <w:t xml:space="preserve"> con esto podemos hacer debug. Luego tenemos el GWTCompiler que es la versión final que transforma lo que se encuentra del lado del cliente, objetos visuales en JavaScript que puede</w:t>
      </w:r>
      <w:r w:rsidR="00951C9F">
        <w:rPr>
          <w:lang w:val="es-ES"/>
        </w:rPr>
        <w:t>n</w:t>
      </w:r>
      <w:r w:rsidR="00607469">
        <w:rPr>
          <w:lang w:val="es-ES"/>
        </w:rPr>
        <w:t xml:space="preserve"> ser visualizado</w:t>
      </w:r>
      <w:r w:rsidR="00951C9F">
        <w:rPr>
          <w:lang w:val="es-ES"/>
        </w:rPr>
        <w:t>s</w:t>
      </w:r>
      <w:r w:rsidR="00607469">
        <w:rPr>
          <w:lang w:val="es-ES"/>
        </w:rPr>
        <w:t xml:space="preserve"> en cualquier </w:t>
      </w:r>
      <w:r w:rsidR="0032050D">
        <w:rPr>
          <w:lang w:val="es-ES"/>
        </w:rPr>
        <w:t>Navegador Web</w:t>
      </w:r>
      <w:r w:rsidR="00951C9F">
        <w:rPr>
          <w:lang w:val="es-ES"/>
        </w:rPr>
        <w:t xml:space="preserve">. Se </w:t>
      </w:r>
      <w:r w:rsidR="00607469">
        <w:rPr>
          <w:lang w:val="es-ES"/>
        </w:rPr>
        <w:t>utiliza hosted</w:t>
      </w:r>
      <w:r w:rsidR="0032050D">
        <w:rPr>
          <w:lang w:val="es-ES"/>
        </w:rPr>
        <w:t xml:space="preserve"> </w:t>
      </w:r>
      <w:r w:rsidR="00607469">
        <w:rPr>
          <w:lang w:val="es-ES"/>
        </w:rPr>
        <w:t>mode para trabaja</w:t>
      </w:r>
      <w:r w:rsidR="00951C9F">
        <w:rPr>
          <w:lang w:val="es-ES"/>
        </w:rPr>
        <w:t>r</w:t>
      </w:r>
      <w:r w:rsidR="00607469">
        <w:rPr>
          <w:lang w:val="es-ES"/>
        </w:rPr>
        <w:t xml:space="preserve"> y GWTCompiler cuando se quiere llevar la aplicación a un ambiente productivo.</w:t>
      </w:r>
    </w:p>
    <w:p w:rsidR="00D81673" w:rsidRDefault="00D81673" w:rsidP="00D81673">
      <w:pPr>
        <w:ind w:firstLine="0"/>
        <w:rPr>
          <w:lang w:val="es-ES"/>
        </w:rPr>
      </w:pPr>
    </w:p>
    <w:p w:rsidR="00D81673" w:rsidRDefault="00C43633" w:rsidP="00D81673">
      <w:pPr>
        <w:ind w:firstLine="0"/>
        <w:rPr>
          <w:lang w:val="es-ES"/>
        </w:rPr>
      </w:pPr>
      <w:r>
        <w:rPr>
          <w:noProof/>
          <w:lang w:eastAsia="es-AR"/>
        </w:rPr>
        <w:lastRenderedPageBreak/>
        <w:drawing>
          <wp:inline distT="0" distB="0" distL="0" distR="0">
            <wp:extent cx="3299460" cy="2472690"/>
            <wp:effectExtent l="19050" t="19050" r="15240" b="22860"/>
            <wp:docPr id="4" name="Imagen 4" descr="gwt-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wt-process.jpg"/>
                    <pic:cNvPicPr>
                      <a:picLocks noChangeAspect="1" noChangeArrowheads="1"/>
                    </pic:cNvPicPr>
                  </pic:nvPicPr>
                  <pic:blipFill>
                    <a:blip r:embed="rId22">
                      <a:grayscl/>
                    </a:blip>
                    <a:srcRect/>
                    <a:stretch>
                      <a:fillRect/>
                    </a:stretch>
                  </pic:blipFill>
                  <pic:spPr bwMode="auto">
                    <a:xfrm>
                      <a:off x="0" y="0"/>
                      <a:ext cx="3299460" cy="2472690"/>
                    </a:xfrm>
                    <a:prstGeom prst="rect">
                      <a:avLst/>
                    </a:prstGeom>
                    <a:noFill/>
                    <a:ln w="6350" cmpd="sng">
                      <a:solidFill>
                        <a:srgbClr val="000000"/>
                      </a:solidFill>
                      <a:miter lim="800000"/>
                      <a:headEnd/>
                      <a:tailEnd/>
                    </a:ln>
                    <a:effectLst/>
                  </pic:spPr>
                </pic:pic>
              </a:graphicData>
            </a:graphic>
          </wp:inline>
        </w:drawing>
      </w:r>
    </w:p>
    <w:p w:rsidR="00D81673" w:rsidRDefault="00D81673" w:rsidP="00DF7373">
      <w:pPr>
        <w:pStyle w:val="Parafiguras"/>
        <w:rPr>
          <w:lang w:val="es-ES"/>
        </w:rPr>
      </w:pPr>
      <w:r>
        <w:rPr>
          <w:lang w:val="es-ES"/>
        </w:rPr>
        <w:t xml:space="preserve">Diagrama de GWT </w:t>
      </w:r>
      <w:r w:rsidR="00404C85">
        <w:rPr>
          <w:lang w:val="es-ES"/>
        </w:rPr>
        <w:t>estándar</w:t>
      </w:r>
      <w:r>
        <w:rPr>
          <w:lang w:val="es-ES"/>
        </w:rPr>
        <w:t>.</w:t>
      </w:r>
    </w:p>
    <w:p w:rsidR="0032050D" w:rsidRDefault="0032050D" w:rsidP="007C4BEB">
      <w:pPr>
        <w:pStyle w:val="Heading2"/>
      </w:pPr>
      <w:r w:rsidRPr="0032050D">
        <w:t>Fundamentos MVP explicados brevemente:</w:t>
      </w:r>
    </w:p>
    <w:p w:rsidR="0032050D" w:rsidRPr="0032050D" w:rsidRDefault="0032050D" w:rsidP="00953D89">
      <w:pPr>
        <w:pStyle w:val="Heading3"/>
        <w:numPr>
          <w:ilvl w:val="0"/>
          <w:numId w:val="0"/>
        </w:numPr>
        <w:ind w:firstLine="202"/>
        <w:rPr>
          <w:lang w:val="es-ES"/>
        </w:rPr>
      </w:pPr>
      <w:r>
        <w:rPr>
          <w:lang w:val="es-ES"/>
        </w:rPr>
        <w:t>Modelo Vista Presentador y AppController</w:t>
      </w:r>
    </w:p>
    <w:p w:rsidR="00951C9F" w:rsidRDefault="0032050D" w:rsidP="0032050D">
      <w:pPr>
        <w:rPr>
          <w:ins w:id="14" w:author="lionel.cavagnari" w:date="2012-12-27T16:21:00Z"/>
          <w:lang w:val="es-ES"/>
        </w:rPr>
      </w:pPr>
      <w:r w:rsidRPr="00953D89">
        <w:rPr>
          <w:lang w:val="es-ES"/>
        </w:rPr>
        <w:t>Modelo:</w:t>
      </w:r>
      <w:r>
        <w:rPr>
          <w:lang w:val="es-ES"/>
        </w:rPr>
        <w:t xml:space="preserve"> </w:t>
      </w:r>
      <w:r w:rsidRPr="0032050D">
        <w:rPr>
          <w:lang w:val="es-ES"/>
        </w:rPr>
        <w:t>incluye objetos de negocio</w:t>
      </w:r>
      <w:r w:rsidR="00951C9F">
        <w:rPr>
          <w:lang w:val="es-ES"/>
        </w:rPr>
        <w:t>.</w:t>
      </w:r>
      <w:del w:id="15" w:author="lionel.cavagnari" w:date="2012-12-27T16:21:00Z">
        <w:r w:rsidDel="00951C9F">
          <w:rPr>
            <w:lang w:val="es-ES"/>
          </w:rPr>
          <w:delText xml:space="preserve"> </w:delText>
        </w:r>
      </w:del>
    </w:p>
    <w:p w:rsidR="00951C9F" w:rsidRDefault="0032050D" w:rsidP="0032050D">
      <w:pPr>
        <w:rPr>
          <w:ins w:id="16" w:author="lionel.cavagnari" w:date="2012-12-27T16:22:00Z"/>
          <w:lang w:val="es-ES"/>
        </w:rPr>
      </w:pPr>
      <w:r w:rsidRPr="00953D89">
        <w:rPr>
          <w:lang w:val="es-ES"/>
        </w:rPr>
        <w:t>Vista</w:t>
      </w:r>
      <w:r w:rsidR="00951C9F" w:rsidRPr="00953D89">
        <w:rPr>
          <w:lang w:val="es-ES"/>
        </w:rPr>
        <w:t>:</w:t>
      </w:r>
      <w:r>
        <w:rPr>
          <w:lang w:val="es-ES"/>
        </w:rPr>
        <w:t xml:space="preserve"> </w:t>
      </w:r>
      <w:r w:rsidRPr="0032050D">
        <w:rPr>
          <w:lang w:val="es-ES"/>
        </w:rPr>
        <w:t>contiene todos los componentes de</w:t>
      </w:r>
      <w:r>
        <w:rPr>
          <w:lang w:val="es-ES"/>
        </w:rPr>
        <w:t xml:space="preserve"> </w:t>
      </w:r>
      <w:r w:rsidRPr="0032050D">
        <w:rPr>
          <w:lang w:val="es-ES"/>
        </w:rPr>
        <w:t>interfaz de usuario que componen nuestra aplicación. Esto</w:t>
      </w:r>
      <w:r>
        <w:rPr>
          <w:lang w:val="es-ES"/>
        </w:rPr>
        <w:t xml:space="preserve"> </w:t>
      </w:r>
      <w:r w:rsidRPr="0032050D">
        <w:rPr>
          <w:lang w:val="es-ES"/>
        </w:rPr>
        <w:t>incluye todas las tablas, etiquetas, botones, cuadros de</w:t>
      </w:r>
      <w:r>
        <w:rPr>
          <w:lang w:val="es-ES"/>
        </w:rPr>
        <w:t xml:space="preserve"> texto, etc.</w:t>
      </w:r>
    </w:p>
    <w:p w:rsidR="00951C9F" w:rsidRDefault="0032050D" w:rsidP="0032050D">
      <w:pPr>
        <w:rPr>
          <w:ins w:id="17" w:author="lionel.cavagnari" w:date="2012-12-27T16:22:00Z"/>
          <w:lang w:val="es-ES"/>
        </w:rPr>
      </w:pPr>
      <w:r w:rsidRPr="00953D89">
        <w:rPr>
          <w:lang w:val="es-ES"/>
        </w:rPr>
        <w:t>Presentador</w:t>
      </w:r>
      <w:r w:rsidR="00951C9F" w:rsidRPr="00953D89">
        <w:rPr>
          <w:lang w:val="es-ES"/>
        </w:rPr>
        <w:t>:</w:t>
      </w:r>
      <w:r>
        <w:rPr>
          <w:lang w:val="es-ES"/>
        </w:rPr>
        <w:t xml:space="preserve"> tiene</w:t>
      </w:r>
      <w:r w:rsidRPr="0032050D">
        <w:rPr>
          <w:lang w:val="es-ES"/>
        </w:rPr>
        <w:t xml:space="preserve"> toda la lógica de aplicación, la sincronización de transición y</w:t>
      </w:r>
      <w:r>
        <w:rPr>
          <w:lang w:val="es-ES"/>
        </w:rPr>
        <w:t xml:space="preserve"> </w:t>
      </w:r>
      <w:r w:rsidRPr="0032050D">
        <w:rPr>
          <w:lang w:val="es-ES"/>
        </w:rPr>
        <w:t>datos a través de (Remote Procedure Call</w:t>
      </w:r>
      <w:r>
        <w:rPr>
          <w:lang w:val="es-ES"/>
        </w:rPr>
        <w:t xml:space="preserve"> o</w:t>
      </w:r>
      <w:r w:rsidRPr="0032050D">
        <w:rPr>
          <w:lang w:val="es-ES"/>
        </w:rPr>
        <w:t xml:space="preserve"> Llamada a</w:t>
      </w:r>
      <w:r>
        <w:rPr>
          <w:lang w:val="es-ES"/>
        </w:rPr>
        <w:t xml:space="preserve"> </w:t>
      </w:r>
      <w:r w:rsidRPr="0032050D">
        <w:rPr>
          <w:lang w:val="es-ES"/>
        </w:rPr>
        <w:t>Procedimiento Remoto) RPC de vuelta al servidor.</w:t>
      </w:r>
      <w:del w:id="18" w:author="lionel.cavagnari" w:date="2012-12-27T16:22:00Z">
        <w:r w:rsidRPr="0032050D" w:rsidDel="00951C9F">
          <w:rPr>
            <w:lang w:val="es-ES"/>
          </w:rPr>
          <w:delText xml:space="preserve"> </w:delText>
        </w:r>
      </w:del>
    </w:p>
    <w:p w:rsidR="00951C9F" w:rsidRDefault="0032050D" w:rsidP="0032050D">
      <w:pPr>
        <w:rPr>
          <w:ins w:id="19" w:author="lionel.cavagnari" w:date="2012-12-27T16:23:00Z"/>
          <w:lang w:val="es-ES"/>
        </w:rPr>
      </w:pPr>
      <w:r w:rsidRPr="0032050D">
        <w:rPr>
          <w:lang w:val="es-ES"/>
        </w:rPr>
        <w:t>Como</w:t>
      </w:r>
      <w:r>
        <w:rPr>
          <w:lang w:val="es-ES"/>
        </w:rPr>
        <w:t xml:space="preserve"> </w:t>
      </w:r>
      <w:r w:rsidRPr="0032050D">
        <w:rPr>
          <w:lang w:val="es-ES"/>
        </w:rPr>
        <w:t xml:space="preserve">regla general, por cada </w:t>
      </w:r>
      <w:r w:rsidR="00951C9F">
        <w:rPr>
          <w:lang w:val="es-ES"/>
        </w:rPr>
        <w:t>V</w:t>
      </w:r>
      <w:r w:rsidR="00951C9F" w:rsidRPr="0032050D">
        <w:rPr>
          <w:lang w:val="es-ES"/>
        </w:rPr>
        <w:t xml:space="preserve">ista </w:t>
      </w:r>
      <w:r w:rsidRPr="0032050D">
        <w:rPr>
          <w:lang w:val="es-ES"/>
        </w:rPr>
        <w:t xml:space="preserve">es necesario un </w:t>
      </w:r>
      <w:r w:rsidR="00951C9F">
        <w:rPr>
          <w:lang w:val="es-ES"/>
        </w:rPr>
        <w:t>P</w:t>
      </w:r>
      <w:r w:rsidR="00951C9F" w:rsidRPr="0032050D">
        <w:rPr>
          <w:lang w:val="es-ES"/>
        </w:rPr>
        <w:t>resentador</w:t>
      </w:r>
      <w:r w:rsidR="00951C9F">
        <w:rPr>
          <w:lang w:val="es-ES"/>
        </w:rPr>
        <w:t xml:space="preserve"> </w:t>
      </w:r>
      <w:r w:rsidRPr="0032050D">
        <w:rPr>
          <w:lang w:val="es-ES"/>
        </w:rPr>
        <w:t>para conducir la vista y manejar los eventos que provienen</w:t>
      </w:r>
      <w:r>
        <w:rPr>
          <w:lang w:val="es-ES"/>
        </w:rPr>
        <w:t xml:space="preserve"> </w:t>
      </w:r>
      <w:r w:rsidRPr="0032050D">
        <w:rPr>
          <w:lang w:val="es-ES"/>
        </w:rPr>
        <w:t>de los controles de la interfaz de usuario.</w:t>
      </w:r>
    </w:p>
    <w:p w:rsidR="0032050D" w:rsidRPr="0032050D" w:rsidRDefault="0032050D" w:rsidP="0032050D">
      <w:pPr>
        <w:rPr>
          <w:lang w:val="es-ES"/>
        </w:rPr>
      </w:pPr>
      <w:r>
        <w:rPr>
          <w:lang w:val="es-ES"/>
        </w:rPr>
        <w:t xml:space="preserve">Por </w:t>
      </w:r>
      <w:r w:rsidR="00951C9F">
        <w:rPr>
          <w:lang w:val="es-ES"/>
        </w:rPr>
        <w:t>último</w:t>
      </w:r>
      <w:r>
        <w:rPr>
          <w:lang w:val="es-ES"/>
        </w:rPr>
        <w:t xml:space="preserve">, </w:t>
      </w:r>
      <w:r w:rsidRPr="00953D89">
        <w:rPr>
          <w:lang w:val="es-ES"/>
        </w:rPr>
        <w:t>AppController</w:t>
      </w:r>
      <w:r>
        <w:rPr>
          <w:lang w:val="es-ES"/>
        </w:rPr>
        <w:t xml:space="preserve"> </w:t>
      </w:r>
      <w:r w:rsidR="00951C9F">
        <w:rPr>
          <w:lang w:val="es-ES"/>
        </w:rPr>
        <w:t xml:space="preserve">hace </w:t>
      </w:r>
      <w:r w:rsidRPr="0032050D">
        <w:rPr>
          <w:lang w:val="es-ES"/>
        </w:rPr>
        <w:t>frente a la lógica que no es específic</w:t>
      </w:r>
      <w:r w:rsidR="00951C9F">
        <w:rPr>
          <w:lang w:val="es-ES"/>
        </w:rPr>
        <w:t>a</w:t>
      </w:r>
      <w:r w:rsidRPr="0032050D">
        <w:rPr>
          <w:lang w:val="es-ES"/>
        </w:rPr>
        <w:t xml:space="preserve"> de</w:t>
      </w:r>
      <w:r>
        <w:rPr>
          <w:lang w:val="es-ES"/>
        </w:rPr>
        <w:t xml:space="preserve"> </w:t>
      </w:r>
      <w:r w:rsidRPr="0032050D">
        <w:rPr>
          <w:lang w:val="es-ES"/>
        </w:rPr>
        <w:t>ning</w:t>
      </w:r>
      <w:r w:rsidR="00951C9F">
        <w:rPr>
          <w:lang w:val="es-ES"/>
        </w:rPr>
        <w:t>ú</w:t>
      </w:r>
      <w:r w:rsidRPr="0032050D">
        <w:rPr>
          <w:lang w:val="es-ES"/>
        </w:rPr>
        <w:t xml:space="preserve">n </w:t>
      </w:r>
      <w:r w:rsidR="00951C9F">
        <w:rPr>
          <w:lang w:val="es-ES"/>
        </w:rPr>
        <w:t>P</w:t>
      </w:r>
      <w:r w:rsidR="00951C9F" w:rsidRPr="0032050D">
        <w:rPr>
          <w:lang w:val="es-ES"/>
        </w:rPr>
        <w:t>resentador</w:t>
      </w:r>
      <w:r w:rsidR="00951C9F">
        <w:rPr>
          <w:lang w:val="es-ES"/>
        </w:rPr>
        <w:t>;</w:t>
      </w:r>
      <w:r w:rsidR="00951C9F" w:rsidRPr="0032050D">
        <w:rPr>
          <w:lang w:val="es-ES"/>
        </w:rPr>
        <w:t xml:space="preserve"> </w:t>
      </w:r>
      <w:r w:rsidR="00953D89">
        <w:rPr>
          <w:lang w:val="es-ES"/>
        </w:rPr>
        <w:t xml:space="preserve">por ejemplo, </w:t>
      </w:r>
      <w:r w:rsidR="00CD1F9E">
        <w:rPr>
          <w:lang w:val="es-ES"/>
        </w:rPr>
        <w:t>e</w:t>
      </w:r>
      <w:r w:rsidRPr="0032050D">
        <w:rPr>
          <w:lang w:val="es-ES"/>
        </w:rPr>
        <w:t xml:space="preserve">ste componente </w:t>
      </w:r>
      <w:r w:rsidR="00953D89">
        <w:rPr>
          <w:lang w:val="es-ES"/>
        </w:rPr>
        <w:t xml:space="preserve">podría </w:t>
      </w:r>
      <w:r w:rsidRPr="0032050D">
        <w:rPr>
          <w:lang w:val="es-ES"/>
        </w:rPr>
        <w:t>contene</w:t>
      </w:r>
      <w:r w:rsidR="00953D89">
        <w:rPr>
          <w:lang w:val="es-ES"/>
        </w:rPr>
        <w:t>r</w:t>
      </w:r>
      <w:r w:rsidRPr="0032050D">
        <w:rPr>
          <w:lang w:val="es-ES"/>
        </w:rPr>
        <w:t xml:space="preserve"> la gestión de la</w:t>
      </w:r>
      <w:r w:rsidR="00CD1F9E">
        <w:rPr>
          <w:lang w:val="es-ES"/>
        </w:rPr>
        <w:t xml:space="preserve"> </w:t>
      </w:r>
      <w:r w:rsidRPr="0032050D">
        <w:rPr>
          <w:lang w:val="es-ES"/>
        </w:rPr>
        <w:t>histor</w:t>
      </w:r>
      <w:r w:rsidR="00CD1F9E">
        <w:rPr>
          <w:lang w:val="es-ES"/>
        </w:rPr>
        <w:t>ia</w:t>
      </w:r>
      <w:r w:rsidRPr="0032050D">
        <w:rPr>
          <w:lang w:val="es-ES"/>
        </w:rPr>
        <w:t xml:space="preserve"> del </w:t>
      </w:r>
      <w:r w:rsidR="00CD1F9E">
        <w:rPr>
          <w:lang w:val="es-ES"/>
        </w:rPr>
        <w:t>navegador</w:t>
      </w:r>
      <w:r w:rsidRPr="0032050D">
        <w:rPr>
          <w:lang w:val="es-ES"/>
        </w:rPr>
        <w:t>.</w:t>
      </w:r>
    </w:p>
    <w:p w:rsidR="00404C85" w:rsidRDefault="00404C85" w:rsidP="007C4BEB">
      <w:pPr>
        <w:pStyle w:val="Heading2"/>
      </w:pPr>
      <w:r>
        <w:t>Integración MVP y GWT</w:t>
      </w:r>
    </w:p>
    <w:p w:rsidR="00404C85" w:rsidRDefault="00404C85" w:rsidP="00F42777">
      <w:pPr>
        <w:rPr>
          <w:lang w:val="es-ES"/>
        </w:rPr>
      </w:pPr>
      <w:r>
        <w:rPr>
          <w:lang w:val="es-ES"/>
        </w:rPr>
        <w:t xml:space="preserve">En </w:t>
      </w:r>
      <w:smartTag w:uri="urn:schemas-microsoft-com:office:smarttags" w:element="PersonName">
        <w:smartTagPr>
          <w:attr w:name="ProductID" w:val="la Fig."/>
        </w:smartTagPr>
        <w:r>
          <w:rPr>
            <w:lang w:val="es-ES"/>
          </w:rPr>
          <w:t>la Fig.</w:t>
        </w:r>
      </w:smartTag>
      <w:r>
        <w:rPr>
          <w:lang w:val="es-ES"/>
        </w:rPr>
        <w:t xml:space="preserve"> 2 </w:t>
      </w:r>
      <w:r w:rsidR="00163BA7" w:rsidRPr="00163BA7">
        <w:rPr>
          <w:highlight w:val="yellow"/>
          <w:lang w:val="es-ES"/>
          <w:rPrChange w:id="20" w:author="WinuE" w:date="2013-02-25T11:02:00Z">
            <w:rPr>
              <w:lang w:val="es-ES"/>
            </w:rPr>
          </w:rPrChange>
        </w:rPr>
        <w:t>podemos</w:t>
      </w:r>
      <w:r>
        <w:rPr>
          <w:lang w:val="es-ES"/>
        </w:rPr>
        <w:t xml:space="preserve"> ver </w:t>
      </w:r>
      <w:r w:rsidR="008D0116">
        <w:rPr>
          <w:lang w:val="es-ES"/>
        </w:rPr>
        <w:t xml:space="preserve">de izquierda a derecha </w:t>
      </w:r>
      <w:r w:rsidR="007D5210">
        <w:rPr>
          <w:lang w:val="es-ES"/>
        </w:rPr>
        <w:t xml:space="preserve">la </w:t>
      </w:r>
      <w:r w:rsidR="00F42777">
        <w:rPr>
          <w:lang w:val="es-ES"/>
        </w:rPr>
        <w:t>Vista</w:t>
      </w:r>
      <w:r w:rsidR="00971742">
        <w:rPr>
          <w:lang w:val="es-ES"/>
        </w:rPr>
        <w:t>,</w:t>
      </w:r>
      <w:r w:rsidR="00F42777">
        <w:rPr>
          <w:lang w:val="es-ES"/>
        </w:rPr>
        <w:t xml:space="preserve"> </w:t>
      </w:r>
      <w:r w:rsidR="006F4C2C">
        <w:rPr>
          <w:lang w:val="es-ES"/>
        </w:rPr>
        <w:t xml:space="preserve">con componentes </w:t>
      </w:r>
      <w:r w:rsidR="00163BA7" w:rsidRPr="00163BA7">
        <w:rPr>
          <w:highlight w:val="yellow"/>
          <w:lang w:val="es-ES"/>
          <w:rPrChange w:id="21" w:author="WinuE" w:date="2013-02-25T11:03:00Z">
            <w:rPr>
              <w:lang w:val="es-ES"/>
            </w:rPr>
          </w:rPrChange>
        </w:rPr>
        <w:t>SmartGWT [</w:t>
      </w:r>
      <w:commentRangeStart w:id="22"/>
      <w:r w:rsidR="00163BA7" w:rsidRPr="00163BA7">
        <w:rPr>
          <w:highlight w:val="yellow"/>
          <w:lang w:val="es-ES"/>
          <w:rPrChange w:id="23" w:author="WinuE" w:date="2013-02-25T11:03:00Z">
            <w:rPr>
              <w:lang w:val="es-ES"/>
            </w:rPr>
          </w:rPrChange>
        </w:rPr>
        <w:t>16</w:t>
      </w:r>
      <w:commentRangeEnd w:id="22"/>
      <w:r w:rsidR="00B20BBE">
        <w:rPr>
          <w:rStyle w:val="CommentReference"/>
        </w:rPr>
        <w:commentReference w:id="22"/>
      </w:r>
      <w:r w:rsidR="00163BA7" w:rsidRPr="00163BA7">
        <w:rPr>
          <w:highlight w:val="yellow"/>
          <w:lang w:val="es-ES"/>
          <w:rPrChange w:id="24" w:author="WinuE" w:date="2013-02-25T11:03:00Z">
            <w:rPr>
              <w:lang w:val="es-ES"/>
            </w:rPr>
          </w:rPrChange>
        </w:rPr>
        <w:t>] se</w:t>
      </w:r>
      <w:r w:rsidR="00971742">
        <w:rPr>
          <w:lang w:val="es-ES"/>
        </w:rPr>
        <w:t xml:space="preserve"> ven</w:t>
      </w:r>
      <w:r w:rsidR="008D0116">
        <w:rPr>
          <w:lang w:val="es-ES"/>
        </w:rPr>
        <w:t xml:space="preserve"> </w:t>
      </w:r>
      <w:r w:rsidR="00971742">
        <w:rPr>
          <w:lang w:val="es-ES"/>
        </w:rPr>
        <w:t>los componentes</w:t>
      </w:r>
      <w:r w:rsidR="008D0116">
        <w:rPr>
          <w:lang w:val="es-ES"/>
        </w:rPr>
        <w:t xml:space="preserve"> solo en modo de compilación, </w:t>
      </w:r>
      <w:r w:rsidR="00A6011A">
        <w:rPr>
          <w:lang w:val="es-ES"/>
        </w:rPr>
        <w:t xml:space="preserve">con </w:t>
      </w:r>
      <w:r w:rsidR="006F4C2C">
        <w:rPr>
          <w:lang w:val="es-ES"/>
        </w:rPr>
        <w:t>SmartGWT</w:t>
      </w:r>
      <w:r w:rsidR="00F42777">
        <w:rPr>
          <w:lang w:val="es-ES"/>
        </w:rPr>
        <w:t xml:space="preserve">, tenemos </w:t>
      </w:r>
      <w:r w:rsidR="00971742">
        <w:rPr>
          <w:lang w:val="es-ES"/>
        </w:rPr>
        <w:t>herramientas como</w:t>
      </w:r>
      <w:r w:rsidR="00F42777" w:rsidRPr="00F42777">
        <w:rPr>
          <w:lang w:val="es-ES"/>
        </w:rPr>
        <w:t xml:space="preserve">, </w:t>
      </w:r>
      <w:ins w:id="25" w:author="sebastian.echarte" w:date="2013-02-21T16:47:00Z">
        <w:r w:rsidR="00FC6181">
          <w:rPr>
            <w:lang w:val="es-ES"/>
          </w:rPr>
          <w:t xml:space="preserve">componentes </w:t>
        </w:r>
      </w:ins>
      <w:r w:rsidR="00815767" w:rsidRPr="00F42777">
        <w:rPr>
          <w:lang w:val="es-ES"/>
        </w:rPr>
        <w:t>HTML</w:t>
      </w:r>
      <w:r w:rsidR="00F42777" w:rsidRPr="00F42777">
        <w:rPr>
          <w:lang w:val="es-ES"/>
        </w:rPr>
        <w:t>, Labels, Text Box etc.</w:t>
      </w:r>
      <w:r w:rsidR="00F42777">
        <w:rPr>
          <w:lang w:val="es-ES"/>
        </w:rPr>
        <w:t xml:space="preserve"> </w:t>
      </w:r>
      <w:ins w:id="26" w:author="sebastian.echarte" w:date="2013-02-21T16:47:00Z">
        <w:r w:rsidR="00FC6181">
          <w:rPr>
            <w:lang w:val="es-ES"/>
          </w:rPr>
          <w:t xml:space="preserve">y </w:t>
        </w:r>
      </w:ins>
      <w:r w:rsidR="00F42777">
        <w:rPr>
          <w:lang w:val="es-ES"/>
        </w:rPr>
        <w:t xml:space="preserve">se </w:t>
      </w:r>
      <w:r w:rsidR="00971742">
        <w:rPr>
          <w:lang w:val="es-ES"/>
        </w:rPr>
        <w:t>establecen</w:t>
      </w:r>
      <w:r w:rsidR="00F42777" w:rsidRPr="00F42777">
        <w:rPr>
          <w:lang w:val="es-ES"/>
        </w:rPr>
        <w:t xml:space="preserve"> usando </w:t>
      </w:r>
      <w:r w:rsidR="006F4C2C">
        <w:rPr>
          <w:lang w:val="es-ES"/>
        </w:rPr>
        <w:t>clases java</w:t>
      </w:r>
      <w:r w:rsidR="004643D6">
        <w:rPr>
          <w:lang w:val="es-ES"/>
        </w:rPr>
        <w:t>.</w:t>
      </w:r>
    </w:p>
    <w:p w:rsidR="00F42777" w:rsidRDefault="00971742" w:rsidP="00F42777">
      <w:pPr>
        <w:rPr>
          <w:lang w:val="es-ES"/>
        </w:rPr>
      </w:pPr>
      <w:r>
        <w:rPr>
          <w:lang w:val="es-ES"/>
        </w:rPr>
        <w:t>E</w:t>
      </w:r>
      <w:r w:rsidR="00F42777">
        <w:rPr>
          <w:lang w:val="es-ES"/>
        </w:rPr>
        <w:t xml:space="preserve">l Presentador </w:t>
      </w:r>
      <w:r w:rsidR="00815767">
        <w:rPr>
          <w:lang w:val="es-ES"/>
        </w:rPr>
        <w:t>gestiona</w:t>
      </w:r>
      <w:r w:rsidR="00F42777">
        <w:rPr>
          <w:lang w:val="es-ES"/>
        </w:rPr>
        <w:t xml:space="preserve"> los eventos </w:t>
      </w:r>
      <w:r>
        <w:rPr>
          <w:lang w:val="es-ES"/>
        </w:rPr>
        <w:t>de las V</w:t>
      </w:r>
      <w:r w:rsidR="00F42777">
        <w:rPr>
          <w:lang w:val="es-ES"/>
        </w:rPr>
        <w:t>istas que</w:t>
      </w:r>
      <w:r>
        <w:rPr>
          <w:lang w:val="es-ES"/>
        </w:rPr>
        <w:t xml:space="preserve"> </w:t>
      </w:r>
      <w:r w:rsidR="00815767">
        <w:rPr>
          <w:lang w:val="es-ES"/>
        </w:rPr>
        <w:t xml:space="preserve">son </w:t>
      </w:r>
      <w:r>
        <w:rPr>
          <w:lang w:val="es-ES"/>
        </w:rPr>
        <w:t>implementad</w:t>
      </w:r>
      <w:r w:rsidR="00815767">
        <w:rPr>
          <w:lang w:val="es-ES"/>
        </w:rPr>
        <w:t>a</w:t>
      </w:r>
      <w:r>
        <w:rPr>
          <w:lang w:val="es-ES"/>
        </w:rPr>
        <w:t>s</w:t>
      </w:r>
      <w:r w:rsidR="00F42777">
        <w:rPr>
          <w:lang w:val="es-ES"/>
        </w:rPr>
        <w:t xml:space="preserve"> a través de </w:t>
      </w:r>
      <w:r w:rsidR="006F4C2C">
        <w:rPr>
          <w:lang w:val="es-ES"/>
        </w:rPr>
        <w:t>“</w:t>
      </w:r>
      <w:commentRangeStart w:id="27"/>
      <w:r w:rsidR="00F42777">
        <w:rPr>
          <w:lang w:val="es-ES"/>
        </w:rPr>
        <w:t>Display Interfase</w:t>
      </w:r>
      <w:commentRangeEnd w:id="27"/>
      <w:r w:rsidR="00B20BBE">
        <w:rPr>
          <w:rStyle w:val="CommentReference"/>
        </w:rPr>
        <w:commentReference w:id="27"/>
      </w:r>
      <w:r w:rsidR="006F4C2C">
        <w:rPr>
          <w:lang w:val="es-ES"/>
        </w:rPr>
        <w:t>”</w:t>
      </w:r>
      <w:r w:rsidR="00815767">
        <w:rPr>
          <w:lang w:val="es-ES"/>
        </w:rPr>
        <w:t>.</w:t>
      </w:r>
      <w:r w:rsidR="00F42777">
        <w:rPr>
          <w:lang w:val="es-ES"/>
        </w:rPr>
        <w:t xml:space="preserve"> </w:t>
      </w:r>
      <w:r w:rsidR="00815767">
        <w:rPr>
          <w:lang w:val="es-ES"/>
        </w:rPr>
        <w:t>El</w:t>
      </w:r>
      <w:ins w:id="28" w:author="lionel.cavagnari" w:date="2012-12-27T16:28:00Z">
        <w:r w:rsidR="00815767">
          <w:rPr>
            <w:lang w:val="es-ES"/>
          </w:rPr>
          <w:t xml:space="preserve"> </w:t>
        </w:r>
      </w:ins>
      <w:r w:rsidR="00F42777">
        <w:rPr>
          <w:lang w:val="es-ES"/>
        </w:rPr>
        <w:t xml:space="preserve">Presentador los define y </w:t>
      </w:r>
      <w:smartTag w:uri="urn:schemas-microsoft-com:office:smarttags" w:element="PersonName">
        <w:smartTagPr>
          <w:attr w:name="ProductID" w:val="la Vista"/>
        </w:smartTagPr>
        <w:r w:rsidR="00F42777">
          <w:rPr>
            <w:lang w:val="es-ES"/>
          </w:rPr>
          <w:t>la Vista</w:t>
        </w:r>
      </w:smartTag>
      <w:r w:rsidR="00F42777">
        <w:rPr>
          <w:lang w:val="es-ES"/>
        </w:rPr>
        <w:t xml:space="preserve"> lo</w:t>
      </w:r>
      <w:r w:rsidR="00815767">
        <w:rPr>
          <w:lang w:val="es-ES"/>
        </w:rPr>
        <w:t>s</w:t>
      </w:r>
      <w:r w:rsidR="00F42777">
        <w:rPr>
          <w:lang w:val="es-ES"/>
        </w:rPr>
        <w:t xml:space="preserve"> implementa</w:t>
      </w:r>
      <w:r w:rsidR="00815767">
        <w:rPr>
          <w:lang w:val="es-ES"/>
        </w:rPr>
        <w:t xml:space="preserve">. A su vez, </w:t>
      </w:r>
      <w:r w:rsidR="00F42777">
        <w:rPr>
          <w:lang w:val="es-ES"/>
        </w:rPr>
        <w:t>el Presentador es el enca</w:t>
      </w:r>
      <w:r w:rsidR="006F4C2C">
        <w:rPr>
          <w:lang w:val="es-ES"/>
        </w:rPr>
        <w:t>r</w:t>
      </w:r>
      <w:r w:rsidR="00F42777">
        <w:rPr>
          <w:lang w:val="es-ES"/>
        </w:rPr>
        <w:t>gado</w:t>
      </w:r>
      <w:r w:rsidR="0025432A">
        <w:rPr>
          <w:lang w:val="es-ES"/>
        </w:rPr>
        <w:t xml:space="preserve"> de actualizar la V</w:t>
      </w:r>
      <w:r w:rsidR="00F42777">
        <w:rPr>
          <w:lang w:val="es-ES"/>
        </w:rPr>
        <w:t>ista</w:t>
      </w:r>
      <w:r w:rsidR="0025432A">
        <w:rPr>
          <w:lang w:val="es-ES"/>
        </w:rPr>
        <w:t>,</w:t>
      </w:r>
      <w:r w:rsidR="00F42777">
        <w:rPr>
          <w:lang w:val="es-ES"/>
        </w:rPr>
        <w:t xml:space="preserve"> </w:t>
      </w:r>
      <w:r w:rsidR="00163BA7" w:rsidRPr="00163BA7">
        <w:rPr>
          <w:highlight w:val="yellow"/>
          <w:lang w:val="es-ES"/>
          <w:rPrChange w:id="29" w:author="WinuE" w:date="2013-02-25T11:22:00Z">
            <w:rPr>
              <w:lang w:val="es-ES"/>
            </w:rPr>
          </w:rPrChange>
        </w:rPr>
        <w:t>ya sean</w:t>
      </w:r>
      <w:r w:rsidR="00F42777">
        <w:rPr>
          <w:lang w:val="es-ES"/>
        </w:rPr>
        <w:t xml:space="preserve"> dato</w:t>
      </w:r>
      <w:r w:rsidR="0025432A">
        <w:rPr>
          <w:lang w:val="es-ES"/>
        </w:rPr>
        <w:t>s</w:t>
      </w:r>
      <w:r w:rsidR="00F42777">
        <w:rPr>
          <w:lang w:val="es-ES"/>
        </w:rPr>
        <w:t xml:space="preserve"> como eventos, por ejemplo</w:t>
      </w:r>
      <w:ins w:id="30" w:author="WinuE" w:date="2013-02-25T11:22:00Z">
        <w:r w:rsidR="00163BA7" w:rsidRPr="00163BA7">
          <w:rPr>
            <w:highlight w:val="yellow"/>
            <w:lang w:val="es-ES"/>
            <w:rPrChange w:id="31" w:author="WinuE" w:date="2013-02-25T11:22:00Z">
              <w:rPr>
                <w:lang w:val="es-ES"/>
              </w:rPr>
            </w:rPrChange>
          </w:rPr>
          <w:t>,</w:t>
        </w:r>
      </w:ins>
      <w:r w:rsidR="00F42777">
        <w:rPr>
          <w:lang w:val="es-ES"/>
        </w:rPr>
        <w:t xml:space="preserve"> cambiar el tamaño de una venta, </w:t>
      </w:r>
      <w:r w:rsidR="00163BA7" w:rsidRPr="00163BA7">
        <w:rPr>
          <w:highlight w:val="yellow"/>
          <w:lang w:val="es-ES"/>
          <w:rPrChange w:id="32" w:author="WinuE" w:date="2013-02-25T11:23:00Z">
            <w:rPr>
              <w:lang w:val="es-ES"/>
            </w:rPr>
          </w:rPrChange>
        </w:rPr>
        <w:t>llenar</w:t>
      </w:r>
      <w:r w:rsidR="006F4C2C">
        <w:rPr>
          <w:lang w:val="es-ES"/>
        </w:rPr>
        <w:t xml:space="preserve"> da</w:t>
      </w:r>
      <w:r w:rsidR="009A5018">
        <w:rPr>
          <w:lang w:val="es-ES"/>
        </w:rPr>
        <w:t>tos a una grilla, etc.</w:t>
      </w:r>
    </w:p>
    <w:p w:rsidR="009A5018" w:rsidRPr="009A5018" w:rsidRDefault="005A08FD" w:rsidP="009A5018">
      <w:pPr>
        <w:rPr>
          <w:lang w:val="es-ES"/>
        </w:rPr>
      </w:pPr>
      <w:ins w:id="33" w:author="sebastian.echarte" w:date="2013-02-21T16:59:00Z">
        <w:r>
          <w:rPr>
            <w:lang w:val="es-ES"/>
          </w:rPr>
          <w:t xml:space="preserve">Continuando con la </w:t>
        </w:r>
        <w:r w:rsidR="00163BA7">
          <w:rPr>
            <w:lang w:val="es-ES"/>
          </w:rPr>
          <w:fldChar w:fldCharType="begin"/>
        </w:r>
        <w:r>
          <w:rPr>
            <w:lang w:val="es-ES"/>
          </w:rPr>
          <w:instrText xml:space="preserve"> REF _Ref349229302 \r \h </w:instrText>
        </w:r>
      </w:ins>
      <w:r w:rsidR="00163BA7">
        <w:rPr>
          <w:lang w:val="es-ES"/>
        </w:rPr>
      </w:r>
      <w:r w:rsidR="00163BA7">
        <w:rPr>
          <w:lang w:val="es-ES"/>
        </w:rPr>
        <w:fldChar w:fldCharType="separate"/>
      </w:r>
      <w:ins w:id="34" w:author="sebastian.echarte" w:date="2013-02-21T16:59:00Z">
        <w:r>
          <w:rPr>
            <w:lang w:val="es-ES"/>
          </w:rPr>
          <w:t>Fig. 2:</w:t>
        </w:r>
        <w:r w:rsidR="00163BA7">
          <w:rPr>
            <w:lang w:val="es-ES"/>
          </w:rPr>
          <w:fldChar w:fldCharType="end"/>
        </w:r>
        <w:r>
          <w:rPr>
            <w:lang w:val="es-ES"/>
          </w:rPr>
          <w:t xml:space="preserve"> </w:t>
        </w:r>
      </w:ins>
      <w:del w:id="35" w:author="sebastian.echarte" w:date="2013-02-21T16:59:00Z">
        <w:r w:rsidR="009A5018" w:rsidDel="005A08FD">
          <w:rPr>
            <w:lang w:val="es-ES"/>
          </w:rPr>
          <w:delText>E</w:delText>
        </w:r>
      </w:del>
      <w:ins w:id="36" w:author="sebastian.echarte" w:date="2013-02-21T16:59:00Z">
        <w:r>
          <w:rPr>
            <w:lang w:val="es-ES"/>
          </w:rPr>
          <w:t>e</w:t>
        </w:r>
      </w:ins>
      <w:r w:rsidR="009A5018">
        <w:rPr>
          <w:lang w:val="es-ES"/>
        </w:rPr>
        <w:t>l “</w:t>
      </w:r>
      <w:r w:rsidR="0025432A">
        <w:rPr>
          <w:lang w:val="es-ES"/>
        </w:rPr>
        <w:t xml:space="preserve">Event Bus” es un mecanismo </w:t>
      </w:r>
      <w:r w:rsidR="00163BA7" w:rsidRPr="00163BA7">
        <w:rPr>
          <w:highlight w:val="yellow"/>
          <w:lang w:val="es-ES"/>
          <w:rPrChange w:id="37" w:author="WinuE" w:date="2013-02-25T11:23:00Z">
            <w:rPr>
              <w:lang w:val="es-ES"/>
            </w:rPr>
          </w:rPrChange>
        </w:rPr>
        <w:t>para</w:t>
      </w:r>
      <w:r w:rsidR="009A5018">
        <w:rPr>
          <w:lang w:val="es-ES"/>
        </w:rPr>
        <w:t xml:space="preserve"> pasar y</w:t>
      </w:r>
      <w:r w:rsidR="009A5018" w:rsidRPr="009A5018">
        <w:rPr>
          <w:lang w:val="es-ES"/>
        </w:rPr>
        <w:t xml:space="preserve"> registrar eventos que serán utilizados a través de toda la aplicación</w:t>
      </w:r>
      <w:ins w:id="38" w:author="sebastian.echarte" w:date="2013-02-22T12:25:00Z">
        <w:r w:rsidR="00CA68C0">
          <w:rPr>
            <w:lang w:val="es-ES"/>
          </w:rPr>
          <w:t>,</w:t>
        </w:r>
      </w:ins>
      <w:ins w:id="39" w:author="sebastian.echarte" w:date="2013-02-21T18:45:00Z">
        <w:r w:rsidR="000E7304">
          <w:rPr>
            <w:lang w:val="es-ES"/>
          </w:rPr>
          <w:t xml:space="preserve"> </w:t>
        </w:r>
      </w:ins>
      <w:ins w:id="40" w:author="sebastian.echarte" w:date="2013-02-21T18:47:00Z">
        <w:r w:rsidR="000E7304">
          <w:rPr>
            <w:lang w:val="es-ES"/>
          </w:rPr>
          <w:t>almacena</w:t>
        </w:r>
      </w:ins>
      <w:ins w:id="41" w:author="sebastian.echarte" w:date="2013-02-21T18:45:00Z">
        <w:r w:rsidR="000E7304">
          <w:rPr>
            <w:lang w:val="es-ES"/>
          </w:rPr>
          <w:t xml:space="preserve"> eventos </w:t>
        </w:r>
      </w:ins>
      <w:ins w:id="42" w:author="sebastian.echarte" w:date="2013-02-21T18:47:00Z">
        <w:r w:rsidR="000E7304">
          <w:rPr>
            <w:lang w:val="es-ES"/>
          </w:rPr>
          <w:t xml:space="preserve">que utiliza la aplicación y se </w:t>
        </w:r>
      </w:ins>
      <w:ins w:id="43" w:author="sebastian.echarte" w:date="2013-02-21T18:45:00Z">
        <w:r w:rsidR="000E7304">
          <w:rPr>
            <w:lang w:val="es-ES"/>
          </w:rPr>
          <w:t xml:space="preserve">implementa a </w:t>
        </w:r>
      </w:ins>
      <w:ins w:id="44" w:author="sebastian.echarte" w:date="2013-02-21T18:46:00Z">
        <w:r w:rsidR="000E7304">
          <w:rPr>
            <w:lang w:val="es-ES"/>
          </w:rPr>
          <w:t>través</w:t>
        </w:r>
      </w:ins>
      <w:ins w:id="45" w:author="sebastian.echarte" w:date="2013-02-21T18:45:00Z">
        <w:r w:rsidR="000E7304">
          <w:rPr>
            <w:lang w:val="es-ES"/>
          </w:rPr>
          <w:t xml:space="preserve"> </w:t>
        </w:r>
      </w:ins>
      <w:ins w:id="46" w:author="sebastian.echarte" w:date="2013-02-21T18:46:00Z">
        <w:r w:rsidR="000E7304">
          <w:rPr>
            <w:lang w:val="es-ES"/>
          </w:rPr>
          <w:t>de</w:t>
        </w:r>
        <w:r w:rsidR="000E7304" w:rsidRPr="000E7304">
          <w:rPr>
            <w:lang w:val="es-ES"/>
          </w:rPr>
          <w:t xml:space="preserve"> </w:t>
        </w:r>
        <w:r w:rsidR="000E7304">
          <w:rPr>
            <w:lang w:val="es-ES"/>
          </w:rPr>
          <w:t>“</w:t>
        </w:r>
        <w:r w:rsidR="000E7304" w:rsidRPr="000E7304">
          <w:rPr>
            <w:lang w:val="es-ES"/>
          </w:rPr>
          <w:t>HandlerManager</w:t>
        </w:r>
        <w:r w:rsidR="000E7304">
          <w:rPr>
            <w:lang w:val="es-ES"/>
          </w:rPr>
          <w:t>”</w:t>
        </w:r>
      </w:ins>
      <w:ins w:id="47" w:author="sebastian.echarte" w:date="2013-02-21T18:48:00Z">
        <w:r w:rsidR="000E7304">
          <w:rPr>
            <w:lang w:val="es-ES"/>
          </w:rPr>
          <w:t>,</w:t>
        </w:r>
      </w:ins>
      <w:ins w:id="48" w:author="sebastian.echarte" w:date="2013-02-21T18:47:00Z">
        <w:r w:rsidR="000E7304">
          <w:rPr>
            <w:lang w:val="es-ES"/>
          </w:rPr>
          <w:t xml:space="preserve"> clase proporcionada </w:t>
        </w:r>
        <w:r w:rsidR="00163BA7" w:rsidRPr="00163BA7">
          <w:rPr>
            <w:highlight w:val="yellow"/>
            <w:lang w:val="es-ES"/>
            <w:rPrChange w:id="49" w:author="WinuE" w:date="2013-02-25T11:24:00Z">
              <w:rPr>
                <w:lang w:val="es-ES"/>
              </w:rPr>
            </w:rPrChange>
          </w:rPr>
          <w:t>por GWT</w:t>
        </w:r>
      </w:ins>
      <w:r w:rsidR="00163BA7" w:rsidRPr="00163BA7">
        <w:rPr>
          <w:highlight w:val="yellow"/>
          <w:lang w:val="es-ES"/>
          <w:rPrChange w:id="50" w:author="WinuE" w:date="2013-02-25T11:24:00Z">
            <w:rPr>
              <w:lang w:val="es-ES"/>
            </w:rPr>
          </w:rPrChange>
        </w:rPr>
        <w:t>.</w:t>
      </w:r>
      <w:ins w:id="51" w:author="sebastian.echarte" w:date="2013-02-22T11:57:00Z">
        <w:r w:rsidR="00163BA7" w:rsidRPr="00163BA7">
          <w:rPr>
            <w:highlight w:val="yellow"/>
            <w:lang w:val="es-ES"/>
            <w:rPrChange w:id="52" w:author="WinuE" w:date="2013-02-25T11:24:00Z">
              <w:rPr>
                <w:lang w:val="es-ES"/>
              </w:rPr>
            </w:rPrChange>
          </w:rPr>
          <w:t xml:space="preserve"> </w:t>
        </w:r>
      </w:ins>
      <w:ins w:id="53" w:author="sebastian.echarte" w:date="2013-02-22T12:26:00Z">
        <w:r w:rsidR="00163BA7" w:rsidRPr="00163BA7">
          <w:rPr>
            <w:highlight w:val="yellow"/>
            <w:lang w:val="es-ES"/>
            <w:rPrChange w:id="54" w:author="WinuE" w:date="2013-02-25T11:24:00Z">
              <w:rPr>
                <w:lang w:val="es-ES"/>
              </w:rPr>
            </w:rPrChange>
          </w:rPr>
          <w:t>Es parte de</w:t>
        </w:r>
      </w:ins>
      <w:ins w:id="55" w:author="sebastian.echarte" w:date="2013-02-22T12:27:00Z">
        <w:r w:rsidR="00163BA7" w:rsidRPr="00163BA7">
          <w:rPr>
            <w:highlight w:val="yellow"/>
            <w:lang w:val="es-ES"/>
            <w:rPrChange w:id="56" w:author="WinuE" w:date="2013-02-25T11:24:00Z">
              <w:rPr>
                <w:lang w:val="es-ES"/>
              </w:rPr>
            </w:rPrChange>
          </w:rPr>
          <w:t xml:space="preserve"> la clase APPController</w:t>
        </w:r>
      </w:ins>
      <w:r w:rsidR="00163BA7" w:rsidRPr="00163BA7">
        <w:rPr>
          <w:highlight w:val="yellow"/>
          <w:lang w:val="es-ES"/>
          <w:rPrChange w:id="57" w:author="WinuE" w:date="2013-02-25T11:24:00Z">
            <w:rPr>
              <w:lang w:val="es-ES"/>
            </w:rPr>
          </w:rPrChange>
        </w:rPr>
        <w:t>.</w:t>
      </w:r>
    </w:p>
    <w:commentRangeStart w:id="58"/>
    <w:p w:rsidR="00DF7373" w:rsidRDefault="00DF7373" w:rsidP="00DF7373">
      <w:pPr>
        <w:pStyle w:val="Parafiguras"/>
        <w:numPr>
          <w:ilvl w:val="0"/>
          <w:numId w:val="0"/>
        </w:numPr>
      </w:pPr>
      <w:r>
        <w:object w:dxaOrig="8046" w:dyaOrig="6161">
          <v:shape id="_x0000_i1028" type="#_x0000_t75" style="width:244.15pt;height:184.05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Visio.Drawing.11" ShapeID="_x0000_i1028" DrawAspect="Content" ObjectID="_1423515940" r:id="rId25"/>
        </w:object>
      </w:r>
      <w:commentRangeEnd w:id="58"/>
      <w:r w:rsidR="00C802FF">
        <w:rPr>
          <w:rStyle w:val="CommentReference"/>
        </w:rPr>
        <w:commentReference w:id="58"/>
      </w:r>
    </w:p>
    <w:p w:rsidR="00F42777" w:rsidRPr="00DF7373" w:rsidRDefault="008D0116" w:rsidP="00951C9F">
      <w:pPr>
        <w:pStyle w:val="Parafiguras"/>
        <w:jc w:val="both"/>
        <w:rPr>
          <w:lang w:val="es-ES"/>
        </w:rPr>
      </w:pPr>
      <w:bookmarkStart w:id="59" w:name="_Ref349229302"/>
      <w:r>
        <w:rPr>
          <w:lang w:val="es-ES"/>
        </w:rPr>
        <w:t xml:space="preserve">Integración MVP y </w:t>
      </w:r>
      <w:r>
        <w:t>GWT</w:t>
      </w:r>
      <w:r w:rsidR="00F42777">
        <w:rPr>
          <w:lang w:val="es-ES"/>
        </w:rPr>
        <w:t xml:space="preserve"> parte 1 de 2</w:t>
      </w:r>
      <w:bookmarkEnd w:id="59"/>
    </w:p>
    <w:p w:rsidR="00A74346" w:rsidRDefault="0025432A" w:rsidP="00CE6651">
      <w:pPr>
        <w:rPr>
          <w:ins w:id="60" w:author="sebastian.echarte" w:date="2013-02-21T17:37:00Z"/>
        </w:rPr>
      </w:pPr>
      <w:r>
        <w:t>La</w:t>
      </w:r>
      <w:r w:rsidR="00F42777">
        <w:t xml:space="preserve"> </w:t>
      </w:r>
      <w:ins w:id="61" w:author="sebastian.echarte" w:date="2013-02-21T17:01:00Z">
        <w:r w:rsidR="00163BA7">
          <w:fldChar w:fldCharType="begin"/>
        </w:r>
        <w:r w:rsidR="005A08FD">
          <w:instrText xml:space="preserve"> REF _Ref349229395 \r \h </w:instrText>
        </w:r>
      </w:ins>
      <w:r w:rsidR="00163BA7">
        <w:fldChar w:fldCharType="separate"/>
      </w:r>
      <w:ins w:id="62" w:author="sebastian.echarte" w:date="2013-02-21T17:01:00Z">
        <w:r w:rsidR="005A08FD">
          <w:t>Fig. 3:</w:t>
        </w:r>
        <w:r w:rsidR="00163BA7">
          <w:fldChar w:fldCharType="end"/>
        </w:r>
      </w:ins>
      <w:del w:id="63" w:author="sebastian.echarte" w:date="2013-02-21T17:01:00Z">
        <w:r w:rsidR="00F42777" w:rsidDel="005A08FD">
          <w:delText>Fig. 3</w:delText>
        </w:r>
      </w:del>
      <w:r w:rsidR="00F42777">
        <w:t xml:space="preserve"> </w:t>
      </w:r>
      <w:r>
        <w:t xml:space="preserve">es la continuación de la </w:t>
      </w:r>
      <w:ins w:id="64" w:author="sebastian.echarte" w:date="2013-02-21T17:01:00Z">
        <w:r w:rsidR="00163BA7">
          <w:fldChar w:fldCharType="begin"/>
        </w:r>
        <w:r w:rsidR="005A08FD">
          <w:instrText xml:space="preserve"> REF _Ref349229302 \r \h </w:instrText>
        </w:r>
      </w:ins>
      <w:r w:rsidR="00163BA7">
        <w:fldChar w:fldCharType="separate"/>
      </w:r>
      <w:ins w:id="65" w:author="sebastian.echarte" w:date="2013-02-21T17:01:00Z">
        <w:r w:rsidR="005A08FD">
          <w:t>Fig. 2:</w:t>
        </w:r>
        <w:r w:rsidR="00163BA7">
          <w:fldChar w:fldCharType="end"/>
        </w:r>
      </w:ins>
      <w:del w:id="66" w:author="sebastian.echarte" w:date="2013-02-21T17:01:00Z">
        <w:r w:rsidR="00F42777" w:rsidDel="005A08FD">
          <w:delText>Fig. 2</w:delText>
        </w:r>
      </w:del>
      <w:r w:rsidR="00815767">
        <w:t xml:space="preserve"> y muestra</w:t>
      </w:r>
      <w:r w:rsidR="00476999">
        <w:t xml:space="preserve"> </w:t>
      </w:r>
      <w:r w:rsidR="00815767">
        <w:t xml:space="preserve">la implementación </w:t>
      </w:r>
      <w:r w:rsidR="009A5018">
        <w:t xml:space="preserve">RPC </w:t>
      </w:r>
      <w:r w:rsidR="00815767">
        <w:t xml:space="preserve">propia </w:t>
      </w:r>
      <w:r w:rsidR="009A5018">
        <w:t xml:space="preserve">de GWT que maneja </w:t>
      </w:r>
      <w:r w:rsidR="0097797D">
        <w:t>todas</w:t>
      </w:r>
      <w:r w:rsidR="009A5018">
        <w:t xml:space="preserve"> las llamadas GWT hacia </w:t>
      </w:r>
      <w:r w:rsidR="0097797D">
        <w:t>servicios remotos</w:t>
      </w:r>
      <w:r w:rsidR="009A5018">
        <w:t xml:space="preserve">. </w:t>
      </w:r>
      <w:r w:rsidR="00815767">
        <w:t>E</w:t>
      </w:r>
      <w:r w:rsidR="009A5018">
        <w:t xml:space="preserve">l “Remote GWT Service” convierte entidades </w:t>
      </w:r>
      <w:del w:id="67" w:author="sebastian.echarte" w:date="2013-02-21T17:04:00Z">
        <w:r w:rsidR="009A5018" w:rsidDel="005A08FD">
          <w:delText xml:space="preserve">Hibernate </w:delText>
        </w:r>
      </w:del>
      <w:ins w:id="68" w:author="sebastian.echarte" w:date="2013-02-21T17:04:00Z">
        <w:r w:rsidR="005A08FD">
          <w:t xml:space="preserve">de negocio </w:t>
        </w:r>
      </w:ins>
      <w:r w:rsidR="009A5018">
        <w:t>hacia el modelo GW</w:t>
      </w:r>
      <w:r w:rsidR="00CE6651">
        <w:t>T a través de DTOs</w:t>
      </w:r>
      <w:r w:rsidR="00815767">
        <w:t>,</w:t>
      </w:r>
      <w:r w:rsidR="00CE6651">
        <w:t xml:space="preserve"> y convierte acciones o eventos</w:t>
      </w:r>
      <w:ins w:id="69" w:author="sebastian.echarte" w:date="2013-02-21T17:34:00Z">
        <w:r w:rsidR="00A74346">
          <w:t xml:space="preserve"> (del lado del cliente)</w:t>
        </w:r>
      </w:ins>
      <w:r w:rsidR="00CE6651">
        <w:t xml:space="preserve"> a llamadas de servicios. </w:t>
      </w:r>
      <w:ins w:id="70" w:author="sebastian.echarte" w:date="2013-02-21T17:35:00Z">
        <w:r w:rsidR="00A74346">
          <w:t xml:space="preserve">El </w:t>
        </w:r>
      </w:ins>
      <w:r w:rsidR="009A5018">
        <w:t>“</w:t>
      </w:r>
      <w:r w:rsidR="009A5018" w:rsidRPr="00A74346">
        <w:t xml:space="preserve">Callback Handler” </w:t>
      </w:r>
      <w:del w:id="71" w:author="sebastian.echarte" w:date="2013-02-21T18:39:00Z">
        <w:r w:rsidR="009A5018" w:rsidRPr="00A74346" w:rsidDel="00A92661">
          <w:delText xml:space="preserve">evalúa respuesta </w:delText>
        </w:r>
        <w:r w:rsidR="00815767" w:rsidRPr="00A74346" w:rsidDel="00A92661">
          <w:delText>y</w:delText>
        </w:r>
      </w:del>
      <w:r w:rsidR="00815767" w:rsidRPr="00A74346">
        <w:t xml:space="preserve"> </w:t>
      </w:r>
      <w:r w:rsidR="009A5018" w:rsidRPr="00A74346">
        <w:t xml:space="preserve">agrega los eventos </w:t>
      </w:r>
      <w:r w:rsidR="00815767" w:rsidRPr="00A74346">
        <w:t xml:space="preserve">más </w:t>
      </w:r>
      <w:r w:rsidR="009A5018" w:rsidRPr="00A74346">
        <w:t xml:space="preserve">relevantes </w:t>
      </w:r>
      <w:del w:id="72" w:author="sebastian.echarte" w:date="2013-02-21T17:38:00Z">
        <w:r w:rsidR="009A5018" w:rsidRPr="00A74346" w:rsidDel="00A74346">
          <w:delText xml:space="preserve">o las excepciones </w:delText>
        </w:r>
      </w:del>
      <w:r w:rsidR="009A5018" w:rsidRPr="00A74346">
        <w:t>al Event Bus</w:t>
      </w:r>
      <w:ins w:id="73" w:author="sebastian.echarte" w:date="2013-02-21T18:34:00Z">
        <w:r w:rsidR="00A92661">
          <w:t xml:space="preserve"> en modo de </w:t>
        </w:r>
      </w:ins>
      <w:ins w:id="74" w:author="sebastian.echarte" w:date="2013-02-21T18:39:00Z">
        <w:r w:rsidR="00A92661">
          <w:t>compilación y publica eventos de cada controladora</w:t>
        </w:r>
      </w:ins>
      <w:r w:rsidR="009A5018" w:rsidRPr="00A74346">
        <w:t xml:space="preserve">. </w:t>
      </w:r>
    </w:p>
    <w:p w:rsidR="00F56311" w:rsidRDefault="009A5018" w:rsidP="00CE6651">
      <w:pPr>
        <w:rPr>
          <w:ins w:id="75" w:author="lionel.cavagnari" w:date="2012-12-27T16:37:00Z"/>
        </w:rPr>
      </w:pPr>
      <w:r w:rsidRPr="00A74346">
        <w:t>El Modelo cont</w:t>
      </w:r>
      <w:r w:rsidR="00E01EC5" w:rsidRPr="00A74346">
        <w:t>iene</w:t>
      </w:r>
      <w:r w:rsidRPr="00A74346">
        <w:t xml:space="preserve"> la representación de objetos </w:t>
      </w:r>
      <w:r w:rsidR="00D4602C" w:rsidRPr="00A74346">
        <w:t>de negocio</w:t>
      </w:r>
      <w:r w:rsidR="00D4602C">
        <w:t xml:space="preserve"> (beans) como </w:t>
      </w:r>
      <w:r>
        <w:t>DTO</w:t>
      </w:r>
      <w:r w:rsidR="00D4602C">
        <w:t xml:space="preserve"> y un</w:t>
      </w:r>
      <w:r w:rsidR="00CE6651">
        <w:t>a</w:t>
      </w:r>
      <w:r w:rsidR="00D4602C">
        <w:t xml:space="preserve"> representación de servicios livianos </w:t>
      </w:r>
      <w:r w:rsidR="00E01EC5">
        <w:t xml:space="preserve">del </w:t>
      </w:r>
      <w:r w:rsidR="00D4602C">
        <w:t>lado del Cliente.</w:t>
      </w:r>
      <w:del w:id="76" w:author="lionel.cavagnari" w:date="2012-12-27T16:37:00Z">
        <w:r w:rsidR="00CE6651" w:rsidDel="00F56311">
          <w:delText xml:space="preserve"> </w:delText>
        </w:r>
      </w:del>
    </w:p>
    <w:p w:rsidR="009A5018" w:rsidRDefault="00D84F3A" w:rsidP="00CE6651">
      <w:del w:id="77" w:author="sebastian.echarte" w:date="2013-02-22T11:24:00Z">
        <w:r w:rsidDel="00136B42">
          <w:delText>L</w:delText>
        </w:r>
        <w:r w:rsidR="00D4602C" w:rsidDel="00136B42">
          <w:delText xml:space="preserve">a </w:delText>
        </w:r>
        <w:r w:rsidR="0097797D" w:rsidDel="00136B42">
          <w:delText>división</w:delText>
        </w:r>
        <w:r w:rsidR="00D4602C" w:rsidDel="00136B42">
          <w:delText xml:space="preserve"> entre cliente y </w:delText>
        </w:r>
        <w:r w:rsidR="0097797D" w:rsidDel="00136B42">
          <w:delText>servidor</w:delText>
        </w:r>
        <w:r w:rsidR="00D4602C" w:rsidDel="00136B42">
          <w:delText xml:space="preserve"> que se define de la siguiente manera</w:delText>
        </w:r>
        <w:r w:rsidR="00F56311" w:rsidDel="00136B42">
          <w:delText>:</w:delText>
        </w:r>
        <w:r w:rsidR="00D4602C" w:rsidDel="00136B42">
          <w:delText xml:space="preserve"> </w:delText>
        </w:r>
        <w:r w:rsidR="00F56311" w:rsidDel="00136B42">
          <w:delText>la mitad izquierda de la Fig. 3</w:delText>
        </w:r>
        <w:r w:rsidR="000D7ED2" w:rsidDel="00136B42">
          <w:delText xml:space="preserve"> </w:delText>
        </w:r>
        <w:r w:rsidR="00F56311" w:rsidDel="00136B42">
          <w:delText xml:space="preserve">es la representación del </w:delText>
        </w:r>
        <w:r w:rsidR="00D4602C" w:rsidDel="00136B42">
          <w:delText>“</w:delText>
        </w:r>
        <w:r w:rsidR="00D4602C" w:rsidRPr="00D4602C" w:rsidDel="00136B42">
          <w:delText>Google Web ToolKit (CLIENTE WEB)</w:delText>
        </w:r>
        <w:r w:rsidR="00D4602C" w:rsidDel="00136B42">
          <w:delText>”</w:delText>
        </w:r>
        <w:r w:rsidR="00F56311" w:rsidDel="00136B42">
          <w:delText xml:space="preserve">, mientras que la sección </w:delText>
        </w:r>
        <w:r w:rsidR="00D4602C" w:rsidDel="00136B42">
          <w:delText>a la derecha es ”</w:delText>
        </w:r>
        <w:r w:rsidR="00D4602C" w:rsidRPr="00D4602C" w:rsidDel="00136B42">
          <w:delText>Java (SERVER)</w:delText>
        </w:r>
        <w:r w:rsidR="00D4602C" w:rsidDel="00136B42">
          <w:delText xml:space="preserve">”. </w:delText>
        </w:r>
      </w:del>
      <w:r w:rsidR="00163BA7" w:rsidRPr="00163BA7">
        <w:rPr>
          <w:highlight w:val="yellow"/>
          <w:lang w:val="es-ES"/>
          <w:rPrChange w:id="78" w:author="WinuE" w:date="2013-02-25T11:27:00Z">
            <w:rPr>
              <w:lang w:val="es-ES"/>
            </w:rPr>
          </w:rPrChange>
        </w:rPr>
        <w:t xml:space="preserve">Hay algunas particularidades de GWT, como “conexión asíncrona” [18] se refiere a </w:t>
      </w:r>
      <w:r w:rsidR="00163BA7" w:rsidRPr="00163BA7">
        <w:rPr>
          <w:highlight w:val="yellow"/>
          <w:lang w:val="es-ES"/>
          <w:rPrChange w:id="79" w:author="WinuE" w:date="2013-02-25T11:28:00Z">
            <w:rPr>
              <w:lang w:val="es-ES"/>
            </w:rPr>
          </w:rPrChange>
        </w:rPr>
        <w:t xml:space="preserve">que sólo se conectan en tiempo de ejecución sin haber una relación implícita en el </w:t>
      </w:r>
      <w:commentRangeStart w:id="80"/>
      <w:r w:rsidR="00163BA7" w:rsidRPr="00163BA7">
        <w:rPr>
          <w:highlight w:val="yellow"/>
          <w:lang w:val="es-ES"/>
          <w:rPrChange w:id="81" w:author="WinuE" w:date="2013-02-25T11:28:00Z">
            <w:rPr>
              <w:lang w:val="es-ES"/>
            </w:rPr>
          </w:rPrChange>
        </w:rPr>
        <w:t>código</w:t>
      </w:r>
      <w:commentRangeEnd w:id="80"/>
      <w:r w:rsidR="00163BA7" w:rsidRPr="00163BA7">
        <w:rPr>
          <w:rStyle w:val="CommentReference"/>
          <w:highlight w:val="yellow"/>
          <w:rPrChange w:id="82" w:author="WinuE" w:date="2013-02-25T11:28:00Z">
            <w:rPr>
              <w:rStyle w:val="CommentReference"/>
            </w:rPr>
          </w:rPrChange>
        </w:rPr>
        <w:commentReference w:id="80"/>
      </w:r>
      <w:r w:rsidR="00163BA7" w:rsidRPr="00163BA7">
        <w:rPr>
          <w:highlight w:val="yellow"/>
          <w:lang w:val="es-ES"/>
          <w:rPrChange w:id="83" w:author="WinuE" w:date="2013-02-25T11:28:00Z">
            <w:rPr>
              <w:sz w:val="16"/>
              <w:szCs w:val="16"/>
              <w:lang w:val="es-ES"/>
            </w:rPr>
          </w:rPrChange>
        </w:rPr>
        <w:t>.</w:t>
      </w:r>
      <w:r w:rsidR="00CE6651">
        <w:rPr>
          <w:lang w:val="es-ES"/>
        </w:rPr>
        <w:t xml:space="preserve"> </w:t>
      </w:r>
      <w:r w:rsidR="00C363C1" w:rsidRPr="003E36AF">
        <w:rPr>
          <w:lang w:val="es-ES"/>
        </w:rPr>
        <w:t xml:space="preserve">La conexión vía </w:t>
      </w:r>
      <w:r w:rsidR="00163BA7" w:rsidRPr="00163BA7">
        <w:rPr>
          <w:highlight w:val="yellow"/>
          <w:lang w:val="es-ES"/>
          <w:rPrChange w:id="84" w:author="WinuE" w:date="2013-02-25T11:29:00Z">
            <w:rPr>
              <w:sz w:val="16"/>
              <w:szCs w:val="16"/>
              <w:lang w:val="es-ES"/>
            </w:rPr>
          </w:rPrChange>
        </w:rPr>
        <w:t>Ajax</w:t>
      </w:r>
      <w:r w:rsidR="00C363C1" w:rsidRPr="003E36AF">
        <w:rPr>
          <w:lang w:val="es-ES"/>
        </w:rPr>
        <w:t xml:space="preserve"> se hace implícitamente </w:t>
      </w:r>
      <w:del w:id="85" w:author="sebastian.echarte" w:date="2013-02-22T12:32:00Z">
        <w:r w:rsidR="00C363C1" w:rsidRPr="003E36AF" w:rsidDel="00CA68C0">
          <w:rPr>
            <w:lang w:val="es-ES"/>
          </w:rPr>
          <w:delText xml:space="preserve">configurando correctamente GWT </w:delText>
        </w:r>
      </w:del>
      <w:r w:rsidR="00C363C1" w:rsidRPr="003E36AF">
        <w:rPr>
          <w:lang w:val="es-ES"/>
        </w:rPr>
        <w:t>sin necesidad de crear</w:t>
      </w:r>
      <w:del w:id="86" w:author="sebastian.echarte" w:date="2013-02-22T12:33:00Z">
        <w:r w:rsidR="00C363C1" w:rsidRPr="003E36AF" w:rsidDel="00CA68C0">
          <w:rPr>
            <w:lang w:val="es-ES"/>
          </w:rPr>
          <w:delText>los</w:delText>
        </w:r>
      </w:del>
      <w:ins w:id="87" w:author="sebastian.echarte" w:date="2013-02-22T12:33:00Z">
        <w:r w:rsidR="00CA68C0">
          <w:rPr>
            <w:lang w:val="es-ES"/>
          </w:rPr>
          <w:t xml:space="preserve"> lo objetos </w:t>
        </w:r>
        <w:r w:rsidR="00163BA7" w:rsidRPr="00163BA7">
          <w:rPr>
            <w:highlight w:val="yellow"/>
            <w:lang w:val="es-ES"/>
            <w:rPrChange w:id="88" w:author="WinuE" w:date="2013-02-25T11:29:00Z">
              <w:rPr>
                <w:sz w:val="16"/>
                <w:szCs w:val="16"/>
                <w:lang w:val="es-ES"/>
              </w:rPr>
            </w:rPrChange>
          </w:rPr>
          <w:t>de Ajax</w:t>
        </w:r>
      </w:ins>
      <w:r w:rsidR="00C363C1" w:rsidRPr="003E36AF">
        <w:rPr>
          <w:lang w:val="es-ES"/>
        </w:rPr>
        <w:t xml:space="preserve"> en la vista, </w:t>
      </w:r>
      <w:r w:rsidR="00163BA7" w:rsidRPr="00163BA7">
        <w:rPr>
          <w:highlight w:val="yellow"/>
          <w:lang w:val="es-ES"/>
          <w:rPrChange w:id="89" w:author="WinuE" w:date="2013-02-25T11:29:00Z">
            <w:rPr>
              <w:sz w:val="16"/>
              <w:szCs w:val="16"/>
              <w:lang w:val="es-ES"/>
            </w:rPr>
          </w:rPrChange>
        </w:rPr>
        <w:t>únicamente manipulando eventos es suficiente.</w:t>
      </w:r>
    </w:p>
    <w:p w:rsidR="009A5018" w:rsidRDefault="009A5018" w:rsidP="00F42777">
      <w:pPr>
        <w:ind w:firstLine="0"/>
      </w:pPr>
    </w:p>
    <w:p w:rsidR="009A5018" w:rsidRPr="00D81673" w:rsidRDefault="00C43633" w:rsidP="00F42777">
      <w:pPr>
        <w:ind w:firstLine="0"/>
      </w:pPr>
      <w:r>
        <w:rPr>
          <w:noProof/>
          <w:lang w:eastAsia="es-AR"/>
        </w:rPr>
        <w:drawing>
          <wp:inline distT="0" distB="0" distL="0" distR="0">
            <wp:extent cx="3057525" cy="1931035"/>
            <wp:effectExtent l="19050" t="19050" r="28575" b="120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3057525" cy="1931035"/>
                    </a:xfrm>
                    <a:prstGeom prst="rect">
                      <a:avLst/>
                    </a:prstGeom>
                    <a:noFill/>
                    <a:ln w="6350" cmpd="sng">
                      <a:solidFill>
                        <a:srgbClr val="000000"/>
                      </a:solidFill>
                      <a:miter lim="800000"/>
                      <a:headEnd/>
                      <a:tailEnd/>
                    </a:ln>
                    <a:effectLst/>
                  </pic:spPr>
                </pic:pic>
              </a:graphicData>
            </a:graphic>
          </wp:inline>
        </w:drawing>
      </w:r>
    </w:p>
    <w:p w:rsidR="003E36AF" w:rsidRDefault="009A5018" w:rsidP="00DF7373">
      <w:pPr>
        <w:pStyle w:val="Parafiguras"/>
        <w:jc w:val="both"/>
        <w:rPr>
          <w:lang w:val="es-ES"/>
        </w:rPr>
      </w:pPr>
      <w:bookmarkStart w:id="90" w:name="_Ref349229395"/>
      <w:r>
        <w:rPr>
          <w:lang w:val="es-ES"/>
        </w:rPr>
        <w:t>Integración MVP y GWT</w:t>
      </w:r>
      <w:r w:rsidR="00D4602C">
        <w:rPr>
          <w:lang w:val="es-ES"/>
        </w:rPr>
        <w:t xml:space="preserve"> parte 2</w:t>
      </w:r>
      <w:r>
        <w:rPr>
          <w:lang w:val="es-ES"/>
        </w:rPr>
        <w:t xml:space="preserve"> de 2</w:t>
      </w:r>
      <w:bookmarkEnd w:id="90"/>
    </w:p>
    <w:p w:rsidR="00F56311" w:rsidRDefault="003E36AF" w:rsidP="00DF7373">
      <w:pPr>
        <w:rPr>
          <w:ins w:id="91" w:author="lionel.cavagnari" w:date="2012-12-27T16:42:00Z"/>
          <w:lang w:val="es-ES"/>
        </w:rPr>
      </w:pPr>
      <w:r>
        <w:rPr>
          <w:lang w:val="es-ES"/>
        </w:rPr>
        <w:t>En la Fig</w:t>
      </w:r>
      <w:r w:rsidR="00D84F3A">
        <w:rPr>
          <w:lang w:val="es-ES"/>
        </w:rPr>
        <w:t>.</w:t>
      </w:r>
      <w:r>
        <w:rPr>
          <w:lang w:val="es-ES"/>
        </w:rPr>
        <w:t xml:space="preserve"> 4 tenemos </w:t>
      </w:r>
      <w:r w:rsidRPr="003E36AF">
        <w:rPr>
          <w:lang w:val="es-ES"/>
        </w:rPr>
        <w:t xml:space="preserve">una </w:t>
      </w:r>
      <w:r w:rsidR="0025698F">
        <w:rPr>
          <w:lang w:val="es-ES"/>
        </w:rPr>
        <w:t xml:space="preserve">implementación </w:t>
      </w:r>
      <w:r w:rsidR="00163BA7" w:rsidRPr="00163BA7">
        <w:rPr>
          <w:highlight w:val="yellow"/>
          <w:lang w:val="es-ES"/>
          <w:rPrChange w:id="92" w:author="WinuE" w:date="2013-02-25T11:30:00Z">
            <w:rPr>
              <w:sz w:val="16"/>
              <w:szCs w:val="16"/>
              <w:lang w:val="es-ES"/>
            </w:rPr>
          </w:rPrChange>
        </w:rPr>
        <w:t>más específica</w:t>
      </w:r>
      <w:r w:rsidR="00F56311" w:rsidRPr="003E36AF">
        <w:rPr>
          <w:lang w:val="es-ES"/>
        </w:rPr>
        <w:t xml:space="preserve"> </w:t>
      </w:r>
      <w:r w:rsidRPr="003E36AF">
        <w:rPr>
          <w:lang w:val="es-ES"/>
        </w:rPr>
        <w:t>d</w:t>
      </w:r>
      <w:r w:rsidR="0025698F">
        <w:rPr>
          <w:lang w:val="es-ES"/>
        </w:rPr>
        <w:t>e cómo el modelo, GWT y</w:t>
      </w:r>
      <w:r w:rsidR="00D84F3A">
        <w:rPr>
          <w:lang w:val="es-ES"/>
        </w:rPr>
        <w:t xml:space="preserve"> MVP</w:t>
      </w:r>
      <w:r w:rsidR="0025698F">
        <w:rPr>
          <w:lang w:val="es-ES"/>
        </w:rPr>
        <w:t xml:space="preserve"> </w:t>
      </w:r>
      <w:r w:rsidR="00D84F3A">
        <w:t>están siendo integrados  para implementar Bssyj</w:t>
      </w:r>
      <w:r w:rsidR="00F56311">
        <w:rPr>
          <w:lang w:val="es-ES"/>
        </w:rPr>
        <w:t>.</w:t>
      </w:r>
      <w:r w:rsidR="00F56311" w:rsidRPr="003E36AF">
        <w:rPr>
          <w:lang w:val="es-ES"/>
        </w:rPr>
        <w:t xml:space="preserve"> </w:t>
      </w:r>
    </w:p>
    <w:p w:rsidR="00F56311" w:rsidRDefault="00F56311" w:rsidP="00DF7373">
      <w:pPr>
        <w:rPr>
          <w:ins w:id="93" w:author="lionel.cavagnari" w:date="2012-12-27T16:43:00Z"/>
          <w:lang w:val="es-ES"/>
        </w:rPr>
      </w:pPr>
      <w:r>
        <w:rPr>
          <w:lang w:val="es-ES"/>
        </w:rPr>
        <w:t xml:space="preserve">En </w:t>
      </w:r>
      <w:r w:rsidR="0025698F">
        <w:rPr>
          <w:lang w:val="es-ES"/>
        </w:rPr>
        <w:t xml:space="preserve">la </w:t>
      </w:r>
      <w:r>
        <w:rPr>
          <w:lang w:val="es-ES"/>
        </w:rPr>
        <w:t xml:space="preserve">Vista </w:t>
      </w:r>
      <w:r w:rsidR="0025698F">
        <w:rPr>
          <w:lang w:val="es-ES"/>
        </w:rPr>
        <w:t xml:space="preserve">tenemos las clases BssyjWindow de la cual </w:t>
      </w:r>
      <w:r>
        <w:rPr>
          <w:lang w:val="es-ES"/>
        </w:rPr>
        <w:t xml:space="preserve">heredan </w:t>
      </w:r>
      <w:r w:rsidR="0025698F">
        <w:rPr>
          <w:lang w:val="es-ES"/>
        </w:rPr>
        <w:t>todas la</w:t>
      </w:r>
      <w:ins w:id="94" w:author="WinuE" w:date="2013-02-25T11:30:00Z">
        <w:r w:rsidR="003840A4">
          <w:rPr>
            <w:lang w:val="es-ES"/>
          </w:rPr>
          <w:t>s</w:t>
        </w:r>
      </w:ins>
      <w:r w:rsidR="0025698F">
        <w:rPr>
          <w:lang w:val="es-ES"/>
        </w:rPr>
        <w:t xml:space="preserve"> ventanas que se deseen crear</w:t>
      </w:r>
      <w:r>
        <w:rPr>
          <w:lang w:val="es-ES"/>
        </w:rPr>
        <w:t xml:space="preserve">. Aquí </w:t>
      </w:r>
      <w:r w:rsidR="0025698F">
        <w:rPr>
          <w:lang w:val="es-ES"/>
        </w:rPr>
        <w:t>se incluye EmpleadoView</w:t>
      </w:r>
      <w:r>
        <w:rPr>
          <w:lang w:val="es-ES"/>
        </w:rPr>
        <w:t>,</w:t>
      </w:r>
      <w:r w:rsidR="0025698F">
        <w:rPr>
          <w:lang w:val="es-ES"/>
        </w:rPr>
        <w:t xml:space="preserve"> </w:t>
      </w:r>
      <w:commentRangeStart w:id="95"/>
      <w:r w:rsidR="0025698F">
        <w:rPr>
          <w:lang w:val="es-ES"/>
        </w:rPr>
        <w:t xml:space="preserve">que es el ABM de la entidad </w:t>
      </w:r>
      <w:commentRangeEnd w:id="95"/>
      <w:r w:rsidR="003840A4">
        <w:rPr>
          <w:rStyle w:val="CommentReference"/>
        </w:rPr>
        <w:commentReference w:id="95"/>
      </w:r>
      <w:r w:rsidR="0025698F">
        <w:rPr>
          <w:lang w:val="es-ES"/>
        </w:rPr>
        <w:t>Empleados</w:t>
      </w:r>
      <w:r>
        <w:rPr>
          <w:lang w:val="es-ES"/>
        </w:rPr>
        <w:t xml:space="preserve">. Luego </w:t>
      </w:r>
      <w:r w:rsidR="007B0C13">
        <w:rPr>
          <w:lang w:val="es-ES"/>
        </w:rPr>
        <w:t>vemos como EmpleadoVie</w:t>
      </w:r>
      <w:r w:rsidR="0076043C">
        <w:rPr>
          <w:lang w:val="es-ES"/>
        </w:rPr>
        <w:t xml:space="preserve">w implementa los métodos de la </w:t>
      </w:r>
      <w:r w:rsidR="00891A1F">
        <w:rPr>
          <w:lang w:val="es-ES"/>
        </w:rPr>
        <w:t>interface</w:t>
      </w:r>
      <w:r w:rsidR="007B0C13">
        <w:rPr>
          <w:lang w:val="es-ES"/>
        </w:rPr>
        <w:t xml:space="preserve"> DisplayEmpleado</w:t>
      </w:r>
      <w:r>
        <w:rPr>
          <w:lang w:val="es-ES"/>
        </w:rPr>
        <w:t>.</w:t>
      </w:r>
      <w:r w:rsidR="007B0C13">
        <w:rPr>
          <w:lang w:val="es-ES"/>
        </w:rPr>
        <w:t xml:space="preserve"> </w:t>
      </w:r>
      <w:del w:id="96" w:author="lionel.cavagnari" w:date="2012-12-27T16:43:00Z">
        <w:r w:rsidR="007B0C13" w:rsidDel="00F56311">
          <w:rPr>
            <w:lang w:val="es-ES"/>
          </w:rPr>
          <w:delText xml:space="preserve"> </w:delText>
        </w:r>
      </w:del>
      <w:r w:rsidR="007B0C13">
        <w:rPr>
          <w:lang w:val="es-ES"/>
        </w:rPr>
        <w:t xml:space="preserve">EmpleadoPresenter define </w:t>
      </w:r>
      <w:r>
        <w:rPr>
          <w:lang w:val="es-ES"/>
        </w:rPr>
        <w:t xml:space="preserve">qué </w:t>
      </w:r>
      <w:r w:rsidR="007B0C13">
        <w:rPr>
          <w:lang w:val="es-ES"/>
        </w:rPr>
        <w:t>va</w:t>
      </w:r>
      <w:r>
        <w:rPr>
          <w:lang w:val="es-ES"/>
        </w:rPr>
        <w:t>n</w:t>
      </w:r>
      <w:r w:rsidR="007B0C13">
        <w:rPr>
          <w:lang w:val="es-ES"/>
        </w:rPr>
        <w:t xml:space="preserve"> a hacer los eventos de EmpleadoView.</w:t>
      </w:r>
      <w:del w:id="97" w:author="lionel.cavagnari" w:date="2012-12-27T16:43:00Z">
        <w:r w:rsidR="007B0C13" w:rsidDel="00F56311">
          <w:rPr>
            <w:lang w:val="es-ES"/>
          </w:rPr>
          <w:delText xml:space="preserve"> </w:delText>
        </w:r>
      </w:del>
    </w:p>
    <w:p w:rsidR="00F56311" w:rsidRDefault="007B0C13" w:rsidP="00DF7373">
      <w:pPr>
        <w:rPr>
          <w:ins w:id="98" w:author="lionel.cavagnari" w:date="2012-12-27T16:47:00Z"/>
          <w:lang w:val="es-ES"/>
        </w:rPr>
      </w:pPr>
      <w:r>
        <w:rPr>
          <w:lang w:val="es-ES"/>
        </w:rPr>
        <w:lastRenderedPageBreak/>
        <w:t xml:space="preserve">Desde la perspectiva del </w:t>
      </w:r>
      <w:r w:rsidR="00F56311">
        <w:rPr>
          <w:lang w:val="es-ES"/>
        </w:rPr>
        <w:t>Presentador,</w:t>
      </w:r>
      <w:r>
        <w:rPr>
          <w:lang w:val="es-ES"/>
        </w:rPr>
        <w:t xml:space="preserve"> tenemos </w:t>
      </w:r>
      <w:commentRangeStart w:id="99"/>
      <w:r>
        <w:rPr>
          <w:lang w:val="es-ES"/>
        </w:rPr>
        <w:t xml:space="preserve">BssyjPresenter </w:t>
      </w:r>
      <w:commentRangeEnd w:id="99"/>
      <w:r w:rsidR="00520E3C">
        <w:rPr>
          <w:rStyle w:val="CommentReference"/>
        </w:rPr>
        <w:commentReference w:id="99"/>
      </w:r>
      <w:r>
        <w:rPr>
          <w:lang w:val="es-ES"/>
        </w:rPr>
        <w:t xml:space="preserve">de la cual </w:t>
      </w:r>
      <w:r w:rsidR="00F56311">
        <w:rPr>
          <w:lang w:val="es-ES"/>
        </w:rPr>
        <w:t xml:space="preserve">heredan </w:t>
      </w:r>
      <w:r>
        <w:rPr>
          <w:lang w:val="es-ES"/>
        </w:rPr>
        <w:t xml:space="preserve">todos las clases presentadoras que resuelven </w:t>
      </w:r>
      <w:r w:rsidR="00C363C1">
        <w:rPr>
          <w:lang w:val="es-ES"/>
        </w:rPr>
        <w:t xml:space="preserve">comportamientos </w:t>
      </w:r>
      <w:r w:rsidR="0097797D">
        <w:rPr>
          <w:lang w:val="es-ES"/>
        </w:rPr>
        <w:t>específicos</w:t>
      </w:r>
      <w:r w:rsidR="00C363C1">
        <w:rPr>
          <w:lang w:val="es-ES"/>
        </w:rPr>
        <w:t xml:space="preserve"> de la aplicación, con el objetivo de </w:t>
      </w:r>
      <w:commentRangeStart w:id="100"/>
      <w:r w:rsidR="00C363C1">
        <w:rPr>
          <w:lang w:val="es-ES"/>
        </w:rPr>
        <w:t xml:space="preserve">compartir </w:t>
      </w:r>
      <w:r w:rsidR="0076043C">
        <w:rPr>
          <w:lang w:val="es-ES"/>
        </w:rPr>
        <w:t>Internacionalización,</w:t>
      </w:r>
      <w:r w:rsidR="0025698F">
        <w:rPr>
          <w:lang w:val="es-ES"/>
        </w:rPr>
        <w:t xml:space="preserve"> </w:t>
      </w:r>
      <w:r w:rsidR="0076043C">
        <w:rPr>
          <w:lang w:val="es-ES"/>
        </w:rPr>
        <w:t>c</w:t>
      </w:r>
      <w:r w:rsidR="00C363C1">
        <w:rPr>
          <w:lang w:val="es-ES"/>
        </w:rPr>
        <w:t>onstates y comportamientos que puedan surgir con el avance del desarrollo</w:t>
      </w:r>
      <w:r w:rsidR="0097797D">
        <w:rPr>
          <w:lang w:val="es-ES"/>
        </w:rPr>
        <w:t>.</w:t>
      </w:r>
      <w:commentRangeEnd w:id="100"/>
      <w:r w:rsidR="00520E3C">
        <w:rPr>
          <w:rStyle w:val="CommentReference"/>
        </w:rPr>
        <w:commentReference w:id="100"/>
      </w:r>
    </w:p>
    <w:p w:rsidR="00DF7373" w:rsidRDefault="0097797D" w:rsidP="00DF7373">
      <w:pPr>
        <w:rPr>
          <w:lang w:val="es-ES"/>
        </w:rPr>
      </w:pPr>
      <w:r>
        <w:rPr>
          <w:lang w:val="es-ES"/>
        </w:rPr>
        <w:t>E</w:t>
      </w:r>
      <w:ins w:id="101" w:author="sebastian.echarte" w:date="2013-02-22T13:49:00Z">
        <w:r w:rsidR="00D42B59">
          <w:rPr>
            <w:lang w:val="es-ES"/>
          </w:rPr>
          <w:t xml:space="preserve">n la sección </w:t>
        </w:r>
      </w:ins>
      <w:del w:id="102" w:author="sebastian.echarte" w:date="2013-02-22T13:49:00Z">
        <w:r w:rsidDel="00D42B59">
          <w:rPr>
            <w:lang w:val="es-ES"/>
          </w:rPr>
          <w:delText>l</w:delText>
        </w:r>
      </w:del>
      <w:r>
        <w:rPr>
          <w:lang w:val="es-ES"/>
        </w:rPr>
        <w:t xml:space="preserve"> </w:t>
      </w:r>
      <w:del w:id="103" w:author="sebastian.echarte" w:date="2013-02-22T13:52:00Z">
        <w:r w:rsidDel="00D42B59">
          <w:rPr>
            <w:lang w:val="es-ES"/>
          </w:rPr>
          <w:delText>Event Bus</w:delText>
        </w:r>
      </w:del>
      <w:ins w:id="104" w:author="sebastian.echarte" w:date="2013-02-22T13:52:00Z">
        <w:r w:rsidR="00D42B59">
          <w:rPr>
            <w:lang w:val="es-ES"/>
          </w:rPr>
          <w:t xml:space="preserve">inferior </w:t>
        </w:r>
      </w:ins>
      <w:ins w:id="105" w:author="sebastian.echarte" w:date="2013-02-22T13:53:00Z">
        <w:r w:rsidR="00D42B59">
          <w:rPr>
            <w:lang w:val="es-ES"/>
          </w:rPr>
          <w:t xml:space="preserve">la clase </w:t>
        </w:r>
      </w:ins>
      <w:ins w:id="106" w:author="sebastian.echarte" w:date="2013-02-22T13:52:00Z">
        <w:r w:rsidR="00D42B59">
          <w:rPr>
            <w:lang w:val="es-ES"/>
          </w:rPr>
          <w:t>LogionEvent</w:t>
        </w:r>
      </w:ins>
      <w:r>
        <w:rPr>
          <w:lang w:val="es-ES"/>
        </w:rPr>
        <w:t xml:space="preserve"> </w:t>
      </w:r>
      <w:r w:rsidR="00F56311">
        <w:rPr>
          <w:lang w:val="es-ES"/>
        </w:rPr>
        <w:t xml:space="preserve">está </w:t>
      </w:r>
      <w:r>
        <w:rPr>
          <w:lang w:val="es-ES"/>
        </w:rPr>
        <w:t>contenido</w:t>
      </w:r>
      <w:del w:id="107" w:author="sebastian.echarte" w:date="2013-02-22T12:44:00Z">
        <w:r w:rsidDel="009B6C88">
          <w:rPr>
            <w:lang w:val="es-ES"/>
          </w:rPr>
          <w:delText xml:space="preserve"> por </w:delText>
        </w:r>
      </w:del>
      <w:ins w:id="108" w:author="sebastian.echarte" w:date="2013-02-22T12:44:00Z">
        <w:r w:rsidR="009B6C88">
          <w:rPr>
            <w:lang w:val="es-ES"/>
          </w:rPr>
          <w:t xml:space="preserve">en </w:t>
        </w:r>
      </w:ins>
      <w:r>
        <w:rPr>
          <w:lang w:val="es-ES"/>
        </w:rPr>
        <w:t xml:space="preserve">la clase LoginPresenter </w:t>
      </w:r>
      <w:del w:id="109" w:author="sebastian.echarte" w:date="2013-02-22T12:50:00Z">
        <w:r w:rsidDel="00C0368C">
          <w:rPr>
            <w:lang w:val="es-ES"/>
          </w:rPr>
          <w:delText xml:space="preserve">que </w:delText>
        </w:r>
      </w:del>
      <w:ins w:id="110" w:author="sebastian.echarte" w:date="2013-02-22T12:50:00Z">
        <w:r w:rsidR="00C0368C">
          <w:rPr>
            <w:lang w:val="es-ES"/>
          </w:rPr>
          <w:t xml:space="preserve">y </w:t>
        </w:r>
      </w:ins>
      <w:r>
        <w:rPr>
          <w:lang w:val="es-ES"/>
        </w:rPr>
        <w:t>va a recibir evento</w:t>
      </w:r>
      <w:r w:rsidR="00796ADB">
        <w:rPr>
          <w:lang w:val="es-ES"/>
        </w:rPr>
        <w:t>s</w:t>
      </w:r>
      <w:r>
        <w:rPr>
          <w:lang w:val="es-ES"/>
        </w:rPr>
        <w:t xml:space="preserve"> externo</w:t>
      </w:r>
      <w:r w:rsidR="00796ADB">
        <w:rPr>
          <w:lang w:val="es-ES"/>
        </w:rPr>
        <w:t>s</w:t>
      </w:r>
      <w:r>
        <w:rPr>
          <w:lang w:val="es-ES"/>
        </w:rPr>
        <w:t xml:space="preserve"> desde el servidor</w:t>
      </w:r>
      <w:r w:rsidR="00F56311">
        <w:rPr>
          <w:lang w:val="es-ES"/>
        </w:rPr>
        <w:t>. Por ejemplo,</w:t>
      </w:r>
      <w:r>
        <w:rPr>
          <w:lang w:val="es-ES"/>
        </w:rPr>
        <w:t xml:space="preserve"> </w:t>
      </w:r>
      <w:r w:rsidR="00F56311">
        <w:rPr>
          <w:lang w:val="es-ES"/>
        </w:rPr>
        <w:t xml:space="preserve">el </w:t>
      </w:r>
      <w:r w:rsidR="00163BA7" w:rsidRPr="00163BA7">
        <w:rPr>
          <w:highlight w:val="yellow"/>
          <w:lang w:val="es-ES"/>
          <w:rPrChange w:id="111" w:author="WinuE" w:date="2013-02-25T11:46:00Z">
            <w:rPr>
              <w:sz w:val="16"/>
              <w:szCs w:val="16"/>
              <w:lang w:val="es-ES"/>
            </w:rPr>
          </w:rPrChange>
        </w:rPr>
        <w:t>login correcto</w:t>
      </w:r>
      <w:r w:rsidR="00F56311">
        <w:rPr>
          <w:lang w:val="es-ES"/>
        </w:rPr>
        <w:t xml:space="preserve"> d</w:t>
      </w:r>
      <w:r>
        <w:rPr>
          <w:lang w:val="es-ES"/>
        </w:rPr>
        <w:t xml:space="preserve">el usuario o </w:t>
      </w:r>
      <w:r w:rsidR="00F56311">
        <w:rPr>
          <w:lang w:val="es-ES"/>
        </w:rPr>
        <w:t xml:space="preserve">la expiración de </w:t>
      </w:r>
      <w:r w:rsidR="00D84F3A">
        <w:rPr>
          <w:lang w:val="es-ES"/>
        </w:rPr>
        <w:t>la sesión</w:t>
      </w:r>
      <w:r w:rsidR="00F56311">
        <w:rPr>
          <w:lang w:val="es-ES"/>
        </w:rPr>
        <w:t xml:space="preserve">. </w:t>
      </w:r>
      <w:r w:rsidR="00D84F3A">
        <w:rPr>
          <w:lang w:val="es-ES"/>
        </w:rPr>
        <w:t xml:space="preserve"> </w:t>
      </w:r>
      <w:del w:id="112" w:author="sebastian.echarte" w:date="2013-02-22T14:21:00Z">
        <w:r w:rsidR="00F56311" w:rsidDel="00FE47A4">
          <w:rPr>
            <w:lang w:val="es-ES"/>
          </w:rPr>
          <w:delText xml:space="preserve">Estos </w:delText>
        </w:r>
        <w:r w:rsidDel="00FE47A4">
          <w:rPr>
            <w:lang w:val="es-ES"/>
          </w:rPr>
          <w:delText>evento</w:delText>
        </w:r>
        <w:r w:rsidR="00D84F3A" w:rsidDel="00FE47A4">
          <w:rPr>
            <w:lang w:val="es-ES"/>
          </w:rPr>
          <w:delText xml:space="preserve">s </w:delText>
        </w:r>
        <w:r w:rsidDel="00FE47A4">
          <w:rPr>
            <w:lang w:val="es-ES"/>
          </w:rPr>
          <w:delText>s</w:delText>
        </w:r>
        <w:r w:rsidR="00D84F3A" w:rsidDel="00FE47A4">
          <w:rPr>
            <w:lang w:val="es-ES"/>
          </w:rPr>
          <w:delText>on</w:delText>
        </w:r>
        <w:r w:rsidDel="00FE47A4">
          <w:rPr>
            <w:lang w:val="es-ES"/>
          </w:rPr>
          <w:delText xml:space="preserve"> a nivel de la aplicación y debe</w:delText>
        </w:r>
        <w:r w:rsidR="00F56311" w:rsidDel="00FE47A4">
          <w:rPr>
            <w:lang w:val="es-ES"/>
          </w:rPr>
          <w:delText>n</w:delText>
        </w:r>
        <w:r w:rsidDel="00FE47A4">
          <w:rPr>
            <w:lang w:val="es-ES"/>
          </w:rPr>
          <w:delText xml:space="preserve"> ser tratado</w:delText>
        </w:r>
        <w:r w:rsidR="00F56311" w:rsidDel="00FE47A4">
          <w:rPr>
            <w:lang w:val="es-ES"/>
          </w:rPr>
          <w:delText>s</w:delText>
        </w:r>
        <w:r w:rsidDel="00FE47A4">
          <w:rPr>
            <w:lang w:val="es-ES"/>
          </w:rPr>
          <w:delText xml:space="preserve"> por el Presentador.</w:delText>
        </w:r>
      </w:del>
    </w:p>
    <w:p w:rsidR="00DF7373" w:rsidRDefault="00C43633" w:rsidP="00DF7373">
      <w:pPr>
        <w:pStyle w:val="Parafiguras"/>
        <w:numPr>
          <w:ilvl w:val="0"/>
          <w:numId w:val="0"/>
        </w:numPr>
        <w:ind w:left="204"/>
        <w:jc w:val="both"/>
      </w:pPr>
      <w:r>
        <w:rPr>
          <w:noProof/>
          <w:lang w:eastAsia="es-AR"/>
        </w:rPr>
        <w:drawing>
          <wp:inline distT="0" distB="0" distL="0" distR="0">
            <wp:extent cx="3065145" cy="3935730"/>
            <wp:effectExtent l="1905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065145" cy="3935730"/>
                    </a:xfrm>
                    <a:prstGeom prst="rect">
                      <a:avLst/>
                    </a:prstGeom>
                    <a:noFill/>
                    <a:ln w="9525">
                      <a:noFill/>
                      <a:miter lim="800000"/>
                      <a:headEnd/>
                      <a:tailEnd/>
                    </a:ln>
                  </pic:spPr>
                </pic:pic>
              </a:graphicData>
            </a:graphic>
          </wp:inline>
        </w:drawing>
      </w:r>
    </w:p>
    <w:p w:rsidR="003E36AF" w:rsidRDefault="00C363C1" w:rsidP="00DF7373">
      <w:pPr>
        <w:pStyle w:val="Parafiguras"/>
      </w:pPr>
      <w:r>
        <w:t>Integración</w:t>
      </w:r>
      <w:r w:rsidR="003E36AF">
        <w:t xml:space="preserve"> MVP</w:t>
      </w:r>
      <w:r>
        <w:t>,</w:t>
      </w:r>
      <w:r w:rsidR="003E36AF">
        <w:t xml:space="preserve"> </w:t>
      </w:r>
      <w:r>
        <w:t xml:space="preserve">GWT </w:t>
      </w:r>
      <w:r w:rsidR="003E36AF">
        <w:t xml:space="preserve">y </w:t>
      </w:r>
      <w:r>
        <w:t xml:space="preserve">Ejemplo </w:t>
      </w:r>
      <w:r w:rsidR="00D84F3A">
        <w:t>práctico</w:t>
      </w:r>
      <w:r>
        <w:t>.</w:t>
      </w:r>
    </w:p>
    <w:p w:rsidR="0097797D" w:rsidRPr="003E36AF" w:rsidRDefault="0097797D" w:rsidP="003E36AF">
      <w:pPr>
        <w:ind w:firstLine="0"/>
        <w:rPr>
          <w:lang w:val="es-ES"/>
        </w:rPr>
      </w:pPr>
    </w:p>
    <w:p w:rsidR="006F59DF" w:rsidRDefault="006F59DF" w:rsidP="007C4BEB">
      <w:pPr>
        <w:pStyle w:val="Heading1"/>
      </w:pPr>
      <w:r w:rsidRPr="003F635E">
        <w:t>Implementación</w:t>
      </w:r>
      <w:r>
        <w:t xml:space="preserve"> </w:t>
      </w:r>
      <w:r w:rsidR="00163BA7" w:rsidRPr="00163BA7">
        <w:rPr>
          <w:highlight w:val="yellow"/>
          <w:rPrChange w:id="113" w:author="WinuE" w:date="2013-02-25T11:50:00Z">
            <w:rPr>
              <w:smallCaps w:val="0"/>
              <w:kern w:val="0"/>
              <w:sz w:val="16"/>
              <w:szCs w:val="16"/>
              <w:lang w:val="es-AR"/>
            </w:rPr>
          </w:rPrChange>
        </w:rPr>
        <w:t>GWT en  bssyj</w:t>
      </w:r>
    </w:p>
    <w:p w:rsidR="00D84F3A" w:rsidRPr="00D84F3A" w:rsidRDefault="00E23517" w:rsidP="00D84F3A">
      <w:pPr>
        <w:rPr>
          <w:lang w:val="es-ES"/>
        </w:rPr>
      </w:pPr>
      <w:r>
        <w:rPr>
          <w:lang w:val="es-ES"/>
        </w:rPr>
        <w:t xml:space="preserve">Veremos en los puntos A y B </w:t>
      </w:r>
      <w:commentRangeStart w:id="114"/>
      <w:r>
        <w:rPr>
          <w:lang w:val="es-ES"/>
        </w:rPr>
        <w:t xml:space="preserve">el inicio de  la aplicación y como se establecen todos los objetos </w:t>
      </w:r>
      <w:r w:rsidR="00136907">
        <w:rPr>
          <w:lang w:val="es-ES"/>
        </w:rPr>
        <w:t>fundamentales</w:t>
      </w:r>
      <w:commentRangeEnd w:id="114"/>
      <w:r w:rsidR="007B756B">
        <w:rPr>
          <w:rStyle w:val="CommentReference"/>
        </w:rPr>
        <w:commentReference w:id="114"/>
      </w:r>
      <w:r w:rsidR="00136907">
        <w:rPr>
          <w:lang w:val="es-ES"/>
        </w:rPr>
        <w:t>, explicado en detalle con código fuente.</w:t>
      </w:r>
    </w:p>
    <w:p w:rsidR="006F59DF" w:rsidRPr="003F635E" w:rsidRDefault="006F59DF" w:rsidP="007C4BEB">
      <w:pPr>
        <w:pStyle w:val="Heading2"/>
      </w:pPr>
      <w:r w:rsidRPr="003F635E">
        <w:t>Proceso de arranque de GWT.</w:t>
      </w:r>
    </w:p>
    <w:p w:rsidR="006F59DF" w:rsidRDefault="00136907" w:rsidP="0076043C">
      <w:r>
        <w:t>En la Fig. 5 veremos</w:t>
      </w:r>
      <w:r w:rsidR="0076043C">
        <w:t xml:space="preserve"> el </w:t>
      </w:r>
      <w:r w:rsidR="001F7B1A">
        <w:t>código</w:t>
      </w:r>
      <w:r w:rsidR="0076043C">
        <w:t xml:space="preserve"> </w:t>
      </w:r>
      <w:r>
        <w:t>del</w:t>
      </w:r>
      <w:r w:rsidR="001F7B1A">
        <w:t xml:space="preserve"> método</w:t>
      </w:r>
      <w:r w:rsidR="0076043C">
        <w:t xml:space="preserve"> </w:t>
      </w:r>
      <w:r w:rsidR="006F59DF" w:rsidRPr="002529FD">
        <w:t>onModuleLoad()</w:t>
      </w:r>
      <w:r w:rsidR="0076043C">
        <w:t xml:space="preserve"> de la clase </w:t>
      </w:r>
      <w:commentRangeStart w:id="115"/>
      <w:r w:rsidR="0076043C">
        <w:t>Bssyj</w:t>
      </w:r>
      <w:r w:rsidR="006F59DF" w:rsidRPr="002529FD">
        <w:t xml:space="preserve"> crea </w:t>
      </w:r>
      <w:commentRangeEnd w:id="115"/>
      <w:r w:rsidR="007B756B">
        <w:rPr>
          <w:rStyle w:val="CommentReference"/>
        </w:rPr>
        <w:commentReference w:id="115"/>
      </w:r>
      <w:r w:rsidR="006F59DF" w:rsidRPr="002529FD">
        <w:t xml:space="preserve">el servicio RPC, </w:t>
      </w:r>
      <w:r w:rsidR="001F7B1A">
        <w:t xml:space="preserve">el </w:t>
      </w:r>
      <w:r w:rsidR="006F59DF" w:rsidRPr="002529FD">
        <w:t>bus</w:t>
      </w:r>
      <w:r w:rsidR="001F7B1A">
        <w:t xml:space="preserve"> de eventos, y AppController</w:t>
      </w:r>
      <w:r w:rsidR="00623C14">
        <w:t>,</w:t>
      </w:r>
      <w:r w:rsidR="001F7B1A">
        <w:t xml:space="preserve"> </w:t>
      </w:r>
      <w:r w:rsidR="00623C14">
        <w:t>en la siguiente l</w:t>
      </w:r>
      <w:ins w:id="116" w:author="WinuE" w:date="2013-02-25T11:51:00Z">
        <w:r w:rsidR="007B756B">
          <w:t>í</w:t>
        </w:r>
      </w:ins>
      <w:del w:id="117" w:author="WinuE" w:date="2013-02-25T11:51:00Z">
        <w:r w:rsidR="00623C14" w:rsidDel="007B756B">
          <w:delText>i</w:delText>
        </w:r>
      </w:del>
      <w:r w:rsidR="00623C14">
        <w:t>nea</w:t>
      </w:r>
      <w:r w:rsidR="001F7B1A">
        <w:t xml:space="preserve"> se</w:t>
      </w:r>
      <w:r w:rsidR="00623C14">
        <w:t xml:space="preserve"> </w:t>
      </w:r>
      <w:r w:rsidR="001F7B1A">
        <w:t>instancia RootPanel</w:t>
      </w:r>
      <w:r w:rsidR="00623C14">
        <w:t xml:space="preserve"> </w:t>
      </w:r>
      <w:r w:rsidR="001F7B1A">
        <w:t>(</w:t>
      </w:r>
      <w:r w:rsidR="00623C14">
        <w:t>va a ser en inicio para la crearon de todo lo visual</w:t>
      </w:r>
      <w:r w:rsidR="001F7B1A">
        <w:t>), a</w:t>
      </w:r>
      <w:r w:rsidR="006F59DF" w:rsidRPr="002529FD">
        <w:t xml:space="preserve"> partir de entonces el AppController está en control de la creación de determinados </w:t>
      </w:r>
      <w:hyperlink r:id="rId28" w:anchor="presenter" w:history="1">
        <w:r w:rsidR="006F59DF" w:rsidRPr="002529FD">
          <w:t>presentadores</w:t>
        </w:r>
      </w:hyperlink>
      <w:r w:rsidR="00623C14">
        <w:t>.</w:t>
      </w:r>
      <w:r w:rsidR="006F59DF">
        <w:t xml:space="preserve"> </w:t>
      </w:r>
    </w:p>
    <w:p w:rsidR="006F59DF" w:rsidRPr="00812A71" w:rsidRDefault="006F59DF" w:rsidP="006F59DF"/>
    <w:p w:rsidR="006F59DF" w:rsidRPr="003F635E" w:rsidRDefault="00C43633" w:rsidP="006F59DF">
      <w:pPr>
        <w:rPr>
          <w:lang w:val="es-ES"/>
        </w:rPr>
      </w:pPr>
      <w:r>
        <w:rPr>
          <w:noProof/>
          <w:lang w:eastAsia="es-AR"/>
        </w:rPr>
        <w:lastRenderedPageBreak/>
        <w:drawing>
          <wp:inline distT="0" distB="0" distL="0" distR="0">
            <wp:extent cx="2918460" cy="176276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2918460" cy="1762760"/>
                    </a:xfrm>
                    <a:prstGeom prst="rect">
                      <a:avLst/>
                    </a:prstGeom>
                    <a:noFill/>
                    <a:ln w="9525">
                      <a:noFill/>
                      <a:miter lim="800000"/>
                      <a:headEnd/>
                      <a:tailEnd/>
                    </a:ln>
                  </pic:spPr>
                </pic:pic>
              </a:graphicData>
            </a:graphic>
          </wp:inline>
        </w:drawing>
      </w:r>
    </w:p>
    <w:p w:rsidR="006F59DF" w:rsidRDefault="00136907" w:rsidP="007452A1">
      <w:pPr>
        <w:ind w:left="200"/>
        <w:jc w:val="center"/>
      </w:pPr>
      <w:r>
        <w:t>Fig.5 Inicio o Main</w:t>
      </w:r>
      <w:r w:rsidR="001F7B1A">
        <w:t xml:space="preserve"> de la aplicación.</w:t>
      </w:r>
    </w:p>
    <w:p w:rsidR="006F59DF" w:rsidRDefault="006F59DF" w:rsidP="007C4BEB">
      <w:pPr>
        <w:pStyle w:val="Heading2"/>
      </w:pPr>
      <w:r>
        <w:t>Binding presenters y Vista</w:t>
      </w:r>
    </w:p>
    <w:p w:rsidR="006F59DF" w:rsidRDefault="00136907" w:rsidP="006F59DF">
      <w:r>
        <w:t>P</w:t>
      </w:r>
      <w:r w:rsidR="006F59DF">
        <w:t>or ejemplo el EmpleadoView:</w:t>
      </w:r>
    </w:p>
    <w:p w:rsidR="006F59DF" w:rsidRDefault="006F59DF" w:rsidP="006F59DF">
      <w:r>
        <w:t xml:space="preserve">Este punto de </w:t>
      </w:r>
      <w:r w:rsidR="00136907">
        <w:t xml:space="preserve">la </w:t>
      </w:r>
      <w:r>
        <w:t>vista tiene 3 widgets</w:t>
      </w:r>
      <w:r w:rsidR="00E57414">
        <w:t xml:space="preserve"> [17</w:t>
      </w:r>
      <w:r w:rsidR="00136907">
        <w:t>]</w:t>
      </w:r>
      <w:r>
        <w:t xml:space="preserve">: una tabla y botones. Para que la aplicación </w:t>
      </w:r>
      <w:r w:rsidR="00A223B5">
        <w:t>pueda</w:t>
      </w:r>
      <w:r>
        <w:t xml:space="preserve"> hacer algo significativo, el presentador se va a necesitar:</w:t>
      </w:r>
    </w:p>
    <w:p w:rsidR="006F59DF" w:rsidRDefault="006F59DF" w:rsidP="007C4BEB">
      <w:pPr>
        <w:pStyle w:val="Heading3"/>
      </w:pPr>
      <w:commentRangeStart w:id="118"/>
      <w:r>
        <w:t>Responder a clics en los botones</w:t>
      </w:r>
    </w:p>
    <w:p w:rsidR="006F59DF" w:rsidRDefault="006F59DF" w:rsidP="007C4BEB">
      <w:pPr>
        <w:pStyle w:val="Heading3"/>
      </w:pPr>
      <w:r>
        <w:t>Llenar la lista</w:t>
      </w:r>
    </w:p>
    <w:p w:rsidR="006F59DF" w:rsidRDefault="006F59DF" w:rsidP="007C4BEB">
      <w:pPr>
        <w:pStyle w:val="Heading3"/>
      </w:pPr>
      <w:r>
        <w:t xml:space="preserve">Responder a un usuario </w:t>
      </w:r>
      <w:r w:rsidR="00A223B5">
        <w:t xml:space="preserve">al </w:t>
      </w:r>
      <w:r>
        <w:t>hacer clic en la lista</w:t>
      </w:r>
    </w:p>
    <w:commentRangeEnd w:id="118"/>
    <w:p w:rsidR="006F59DF" w:rsidRDefault="007B756B" w:rsidP="00A223B5">
      <w:r>
        <w:rPr>
          <w:rStyle w:val="CommentReference"/>
        </w:rPr>
        <w:commentReference w:id="118"/>
      </w:r>
      <w:r w:rsidR="006F59DF">
        <w:t xml:space="preserve">En el caso de </w:t>
      </w:r>
      <w:r w:rsidR="00163BA7" w:rsidRPr="00163BA7">
        <w:rPr>
          <w:highlight w:val="yellow"/>
          <w:rPrChange w:id="119" w:author="WinuE" w:date="2013-02-25T11:55:00Z">
            <w:rPr>
              <w:sz w:val="16"/>
              <w:szCs w:val="16"/>
            </w:rPr>
          </w:rPrChange>
        </w:rPr>
        <w:t>nuestro</w:t>
      </w:r>
      <w:r w:rsidR="006F59DF">
        <w:t xml:space="preserve"> EmpleadoPresenter, se define la interfaz de visualización como por ejemplo:</w:t>
      </w:r>
    </w:p>
    <w:p w:rsidR="006F59DF" w:rsidRDefault="006F59DF" w:rsidP="006F59DF">
      <w:pPr>
        <w:rPr>
          <w:lang w:val="es-ES"/>
        </w:rPr>
      </w:pPr>
    </w:p>
    <w:p w:rsidR="006F59DF" w:rsidRPr="003F635E" w:rsidRDefault="00C43633" w:rsidP="006F59DF">
      <w:pPr>
        <w:rPr>
          <w:lang w:val="es-ES"/>
        </w:rPr>
      </w:pPr>
      <w:r>
        <w:rPr>
          <w:noProof/>
          <w:lang w:eastAsia="es-AR"/>
        </w:rPr>
        <w:drawing>
          <wp:inline distT="0" distB="0" distL="0" distR="0">
            <wp:extent cx="2918460" cy="1448435"/>
            <wp:effectExtent l="19050" t="19050" r="15240" b="184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2918460" cy="1448435"/>
                    </a:xfrm>
                    <a:prstGeom prst="rect">
                      <a:avLst/>
                    </a:prstGeom>
                    <a:noFill/>
                    <a:ln w="6350" cmpd="sng">
                      <a:solidFill>
                        <a:srgbClr val="000000"/>
                      </a:solidFill>
                      <a:miter lim="800000"/>
                      <a:headEnd/>
                      <a:tailEnd/>
                    </a:ln>
                    <a:effectLst/>
                  </pic:spPr>
                </pic:pic>
              </a:graphicData>
            </a:graphic>
          </wp:inline>
        </w:drawing>
      </w:r>
    </w:p>
    <w:p w:rsidR="0087684A" w:rsidRDefault="0087684A" w:rsidP="0087684A">
      <w:pPr>
        <w:pStyle w:val="Parafiguras"/>
      </w:pPr>
      <w:r>
        <w:t>Relación entre eventos de vista y presentador</w:t>
      </w:r>
    </w:p>
    <w:p w:rsidR="006F59DF" w:rsidRDefault="006F59DF" w:rsidP="006F59DF">
      <w:pPr>
        <w:rPr>
          <w:rStyle w:val="Emphasis"/>
        </w:rPr>
      </w:pPr>
      <w:r w:rsidRPr="000810DA">
        <w:t>Mientras</w:t>
      </w:r>
      <w:r w:rsidRPr="00AF21F2">
        <w:t xml:space="preserve"> que el </w:t>
      </w:r>
      <w:r>
        <w:t>EmpleadoView</w:t>
      </w:r>
      <w:r w:rsidRPr="00AF21F2">
        <w:t xml:space="preserve"> implementa la interfaz</w:t>
      </w:r>
      <w:r w:rsidR="00A223B5">
        <w:t xml:space="preserve"> </w:t>
      </w:r>
      <w:r w:rsidRPr="009761AE">
        <w:t>DisplayEmpleado</w:t>
      </w:r>
      <w:r w:rsidR="00C900F3">
        <w:t>, definiendo los widgets y EmpleadoPresenter va a decidir que hacer con cada widget</w:t>
      </w:r>
      <w:r w:rsidRPr="00AF21F2">
        <w:t>. Para ser transparentes, el presentador está h</w:t>
      </w:r>
      <w:r>
        <w:t xml:space="preserve">aciendo la </w:t>
      </w:r>
      <w:r w:rsidR="00163BA7" w:rsidRPr="00163BA7">
        <w:rPr>
          <w:highlight w:val="yellow"/>
          <w:rPrChange w:id="120" w:author="WinuE" w:date="2013-02-25T11:56:00Z">
            <w:rPr>
              <w:sz w:val="16"/>
              <w:szCs w:val="16"/>
            </w:rPr>
          </w:rPrChange>
        </w:rPr>
        <w:t>suposición</w:t>
      </w:r>
      <w:r>
        <w:t xml:space="preserve"> de que una vista </w:t>
      </w:r>
      <w:r w:rsidRPr="00AF21F2">
        <w:t xml:space="preserve">va a mostrar los datos en la forma de una lista. Dicho esto, </w:t>
      </w:r>
      <w:r>
        <w:t>de otra manera,</w:t>
      </w:r>
      <w:r w:rsidRPr="00AF21F2">
        <w:t xml:space="preserve"> que un</w:t>
      </w:r>
      <w:r>
        <w:t>a</w:t>
      </w:r>
      <w:r w:rsidRPr="00AF21F2">
        <w:t xml:space="preserve"> vista </w:t>
      </w:r>
      <w:r>
        <w:t>sea</w:t>
      </w:r>
      <w:r w:rsidRPr="00AF21F2">
        <w:t xml:space="preserve"> capaz de cambiar la implementación específica de la lista, sin efec</w:t>
      </w:r>
      <w:r>
        <w:t>tos secundarios. El motivo</w:t>
      </w:r>
      <w:r w:rsidRPr="00AF21F2">
        <w:t xml:space="preserve"> de la utilización de </w:t>
      </w:r>
      <w:r>
        <w:t>bindDTO</w:t>
      </w:r>
      <w:r w:rsidRPr="00AF21F2">
        <w:t xml:space="preserve">() </w:t>
      </w:r>
      <w:r w:rsidR="00194DCC">
        <w:t xml:space="preserve">Fig. 6 </w:t>
      </w:r>
      <w:r w:rsidR="00161B61">
        <w:t xml:space="preserve">de la clase EmpleadoPresenter </w:t>
      </w:r>
      <w:r w:rsidRPr="00AF21F2">
        <w:t>es que los cambios en el modelo se puede hacer sin actualizar el código de la vista</w:t>
      </w:r>
      <w:r>
        <w:t xml:space="preserve"> como se ve</w:t>
      </w:r>
      <w:del w:id="121" w:author="WinuE" w:date="2013-02-25T11:57:00Z">
        <w:r w:rsidDel="007B756B">
          <w:delText>n</w:delText>
        </w:r>
      </w:del>
      <w:r>
        <w:t xml:space="preserve"> en la próxima porción de código</w:t>
      </w:r>
      <w:r w:rsidR="00161B61">
        <w:t xml:space="preserve"> Fig. </w:t>
      </w:r>
      <w:r w:rsidR="00604643">
        <w:t>6</w:t>
      </w:r>
      <w:r w:rsidRPr="00AF21F2">
        <w:t>.</w:t>
      </w:r>
      <w:r>
        <w:t xml:space="preserve"> </w:t>
      </w:r>
      <w:r w:rsidRPr="00AA4FD8">
        <w:rPr>
          <w:rStyle w:val="Emphasis"/>
        </w:rPr>
        <w:t xml:space="preserve">Para mostrar cómo funciona, </w:t>
      </w:r>
      <w:commentRangeStart w:id="122"/>
      <w:r w:rsidR="00163BA7" w:rsidRPr="00163BA7">
        <w:rPr>
          <w:rStyle w:val="Emphasis"/>
          <w:highlight w:val="yellow"/>
          <w:rPrChange w:id="123" w:author="WinuE" w:date="2013-02-25T11:57:00Z">
            <w:rPr>
              <w:rStyle w:val="Emphasis"/>
            </w:rPr>
          </w:rPrChange>
        </w:rPr>
        <w:t>veamos</w:t>
      </w:r>
      <w:commentRangeEnd w:id="122"/>
      <w:r w:rsidR="00DA1BC3">
        <w:rPr>
          <w:rStyle w:val="CommentReference"/>
        </w:rPr>
        <w:commentReference w:id="122"/>
      </w:r>
      <w:r w:rsidRPr="00AA4FD8">
        <w:rPr>
          <w:rStyle w:val="Emphasis"/>
        </w:rPr>
        <w:t xml:space="preserve"> el código que se ejecuta al recibir 1 empleado desde el servidor</w:t>
      </w:r>
      <w:r w:rsidR="00161B61">
        <w:rPr>
          <w:rStyle w:val="Emphasis"/>
        </w:rPr>
        <w:t xml:space="preserve"> que ya fue transformado a DTO</w:t>
      </w:r>
      <w:r w:rsidR="00604643">
        <w:rPr>
          <w:rStyle w:val="Emphasis"/>
        </w:rPr>
        <w:t xml:space="preserve">, </w:t>
      </w:r>
      <w:del w:id="124" w:author="WinuE" w:date="2013-02-25T11:58:00Z">
        <w:r w:rsidR="00604643" w:rsidDel="00DA1BC3">
          <w:rPr>
            <w:rStyle w:val="Emphasis"/>
          </w:rPr>
          <w:delText xml:space="preserve">ver </w:delText>
        </w:r>
      </w:del>
      <w:ins w:id="125" w:author="WinuE" w:date="2013-02-25T11:58:00Z">
        <w:r w:rsidR="00DA1BC3">
          <w:rPr>
            <w:rStyle w:val="Emphasis"/>
          </w:rPr>
          <w:t xml:space="preserve">- </w:t>
        </w:r>
      </w:ins>
      <w:r w:rsidR="00604643">
        <w:rPr>
          <w:rStyle w:val="Emphasis"/>
        </w:rPr>
        <w:t>el método setEmpleadoById() de la Fig. 6</w:t>
      </w:r>
      <w:r w:rsidRPr="00AA4FD8">
        <w:rPr>
          <w:rStyle w:val="Emphasis"/>
        </w:rPr>
        <w:t>:</w:t>
      </w:r>
    </w:p>
    <w:p w:rsidR="006F59DF" w:rsidRPr="00AA4FD8" w:rsidRDefault="006F59DF" w:rsidP="006F59DF">
      <w:pPr>
        <w:rPr>
          <w:rStyle w:val="Emphasis"/>
        </w:rPr>
      </w:pPr>
    </w:p>
    <w:p w:rsidR="006F59DF" w:rsidRDefault="00C43633" w:rsidP="006F59DF">
      <w:pPr>
        <w:ind w:firstLine="0"/>
        <w:rPr>
          <w:rStyle w:val="Emphasis"/>
          <w:i/>
          <w:iCs w:val="0"/>
        </w:rPr>
      </w:pPr>
      <w:r>
        <w:rPr>
          <w:i/>
          <w:noProof/>
          <w:lang w:eastAsia="es-AR"/>
        </w:rPr>
        <w:lastRenderedPageBreak/>
        <w:drawing>
          <wp:inline distT="0" distB="0" distL="0" distR="0">
            <wp:extent cx="3057525" cy="242125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3057525" cy="2421255"/>
                    </a:xfrm>
                    <a:prstGeom prst="rect">
                      <a:avLst/>
                    </a:prstGeom>
                    <a:noFill/>
                    <a:ln w="9525">
                      <a:noFill/>
                      <a:miter lim="800000"/>
                      <a:headEnd/>
                      <a:tailEnd/>
                    </a:ln>
                  </pic:spPr>
                </pic:pic>
              </a:graphicData>
            </a:graphic>
          </wp:inline>
        </w:drawing>
      </w:r>
    </w:p>
    <w:p w:rsidR="006F59DF" w:rsidRDefault="00C43633" w:rsidP="006F59DF">
      <w:pPr>
        <w:ind w:firstLine="0"/>
        <w:rPr>
          <w:lang w:val="es-ES"/>
        </w:rPr>
      </w:pPr>
      <w:r>
        <w:rPr>
          <w:noProof/>
          <w:lang w:eastAsia="es-AR"/>
        </w:rPr>
        <w:drawing>
          <wp:inline distT="0" distB="0" distL="0" distR="0">
            <wp:extent cx="3057525" cy="1097280"/>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srcRect/>
                    <a:stretch>
                      <a:fillRect/>
                    </a:stretch>
                  </pic:blipFill>
                  <pic:spPr bwMode="auto">
                    <a:xfrm>
                      <a:off x="0" y="0"/>
                      <a:ext cx="3057525" cy="1097280"/>
                    </a:xfrm>
                    <a:prstGeom prst="rect">
                      <a:avLst/>
                    </a:prstGeom>
                    <a:noFill/>
                    <a:ln w="9525">
                      <a:noFill/>
                      <a:miter lim="800000"/>
                      <a:headEnd/>
                      <a:tailEnd/>
                    </a:ln>
                  </pic:spPr>
                </pic:pic>
              </a:graphicData>
            </a:graphic>
          </wp:inline>
        </w:drawing>
      </w:r>
    </w:p>
    <w:p w:rsidR="006F59DF" w:rsidRDefault="00C43633" w:rsidP="006F59DF">
      <w:pPr>
        <w:ind w:firstLine="0"/>
        <w:rPr>
          <w:lang w:val="es-ES"/>
        </w:rPr>
      </w:pPr>
      <w:r>
        <w:rPr>
          <w:noProof/>
          <w:lang w:eastAsia="es-AR"/>
        </w:rPr>
        <w:drawing>
          <wp:inline distT="0" distB="0" distL="0" distR="0">
            <wp:extent cx="3057525" cy="570865"/>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3057525" cy="570865"/>
                    </a:xfrm>
                    <a:prstGeom prst="rect">
                      <a:avLst/>
                    </a:prstGeom>
                    <a:noFill/>
                    <a:ln w="9525">
                      <a:noFill/>
                      <a:miter lim="800000"/>
                      <a:headEnd/>
                      <a:tailEnd/>
                    </a:ln>
                  </pic:spPr>
                </pic:pic>
              </a:graphicData>
            </a:graphic>
          </wp:inline>
        </w:drawing>
      </w:r>
    </w:p>
    <w:p w:rsidR="006F59DF" w:rsidRDefault="00161B61" w:rsidP="00194DCC">
      <w:pPr>
        <w:pStyle w:val="Parafiguras"/>
        <w:jc w:val="both"/>
        <w:rPr>
          <w:lang w:val="es-ES"/>
        </w:rPr>
      </w:pPr>
      <w:r>
        <w:rPr>
          <w:lang w:val="es-ES"/>
        </w:rPr>
        <w:t>llenado de datos con información de un DTO</w:t>
      </w:r>
    </w:p>
    <w:p w:rsidR="007452A1" w:rsidRPr="009070F8" w:rsidRDefault="007452A1" w:rsidP="007452A1">
      <w:pPr>
        <w:ind w:firstLine="202"/>
        <w:rPr>
          <w:lang w:val="es-ES"/>
        </w:rPr>
      </w:pPr>
    </w:p>
    <w:p w:rsidR="006F59DF" w:rsidRDefault="006F59DF" w:rsidP="006F59DF">
      <w:r w:rsidRPr="009E60E6">
        <w:t xml:space="preserve">Para </w:t>
      </w:r>
      <w:r>
        <w:t>capturar</w:t>
      </w:r>
      <w:r w:rsidRPr="009E60E6">
        <w:t xml:space="preserve"> los eventos de la interfaz de usuario</w:t>
      </w:r>
      <w:r w:rsidR="00161B61">
        <w:t>,</w:t>
      </w:r>
      <w:r w:rsidRPr="009E60E6">
        <w:t xml:space="preserve"> tenemos</w:t>
      </w:r>
      <w:r>
        <w:t xml:space="preserve"> e</w:t>
      </w:r>
      <w:r w:rsidRPr="009E60E6">
        <w:t>l siguiente</w:t>
      </w:r>
      <w:r>
        <w:t xml:space="preserve"> código en </w:t>
      </w:r>
      <w:commentRangeStart w:id="126"/>
      <w:r w:rsidR="00161B61">
        <w:t>EmpleadoPresenter</w:t>
      </w:r>
      <w:commentRangeEnd w:id="126"/>
      <w:r w:rsidR="00DA1BC3">
        <w:rPr>
          <w:rStyle w:val="CommentReference"/>
        </w:rPr>
        <w:commentReference w:id="126"/>
      </w:r>
      <w:r w:rsidRPr="009E60E6">
        <w:t>:</w:t>
      </w:r>
    </w:p>
    <w:p w:rsidR="00161B61" w:rsidRDefault="00161B61" w:rsidP="006F59DF"/>
    <w:p w:rsidR="006F59DF" w:rsidRDefault="00C43633" w:rsidP="006F59DF">
      <w:pPr>
        <w:ind w:firstLine="0"/>
        <w:rPr>
          <w:lang w:val="es-ES"/>
        </w:rPr>
      </w:pPr>
      <w:r>
        <w:rPr>
          <w:noProof/>
          <w:lang w:eastAsia="es-AR"/>
        </w:rPr>
        <w:drawing>
          <wp:inline distT="0" distB="0" distL="0" distR="0">
            <wp:extent cx="3057525" cy="241427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3057525" cy="2414270"/>
                    </a:xfrm>
                    <a:prstGeom prst="rect">
                      <a:avLst/>
                    </a:prstGeom>
                    <a:noFill/>
                    <a:ln w="9525">
                      <a:noFill/>
                      <a:miter lim="800000"/>
                      <a:headEnd/>
                      <a:tailEnd/>
                    </a:ln>
                  </pic:spPr>
                </pic:pic>
              </a:graphicData>
            </a:graphic>
          </wp:inline>
        </w:drawing>
      </w:r>
    </w:p>
    <w:p w:rsidR="00161B61" w:rsidRPr="009E60E6" w:rsidRDefault="00194DCC" w:rsidP="007452A1">
      <w:pPr>
        <w:pStyle w:val="Parafiguras"/>
        <w:rPr>
          <w:lang w:val="es-ES"/>
        </w:rPr>
      </w:pPr>
      <w:r>
        <w:rPr>
          <w:lang w:val="es-ES"/>
        </w:rPr>
        <w:t>C</w:t>
      </w:r>
      <w:r w:rsidR="00161B61">
        <w:rPr>
          <w:lang w:val="es-ES"/>
        </w:rPr>
        <w:t xml:space="preserve">apturar eventos de la Vista </w:t>
      </w:r>
    </w:p>
    <w:p w:rsidR="006F59DF" w:rsidRDefault="006F59DF" w:rsidP="007C4BEB">
      <w:pPr>
        <w:pStyle w:val="Heading2"/>
      </w:pPr>
      <w:r>
        <w:t>Eventos y el bus de eventos</w:t>
      </w:r>
    </w:p>
    <w:p w:rsidR="00161B61" w:rsidRDefault="006F59DF" w:rsidP="006F59DF">
      <w:pPr>
        <w:rPr>
          <w:rStyle w:val="Emphasis"/>
        </w:rPr>
      </w:pPr>
      <w:r w:rsidRPr="000810DA">
        <w:t xml:space="preserve">Para </w:t>
      </w:r>
      <w:r w:rsidR="00604643">
        <w:t>crear</w:t>
      </w:r>
      <w:r w:rsidRPr="000810DA">
        <w:t xml:space="preserve"> un bus de</w:t>
      </w:r>
      <w:r w:rsidRPr="009070F8">
        <w:rPr>
          <w:rStyle w:val="Emphasis"/>
        </w:rPr>
        <w:t xml:space="preserve"> eventos se construye </w:t>
      </w:r>
      <w:r w:rsidR="00161B61">
        <w:rPr>
          <w:rStyle w:val="Emphasis"/>
        </w:rPr>
        <w:t>heredando</w:t>
      </w:r>
      <w:r w:rsidRPr="009070F8">
        <w:rPr>
          <w:rStyle w:val="Emphasis"/>
        </w:rPr>
        <w:t xml:space="preserve"> de la </w:t>
      </w:r>
      <w:r>
        <w:rPr>
          <w:rStyle w:val="Emphasis"/>
        </w:rPr>
        <w:t xml:space="preserve">clase de </w:t>
      </w:r>
      <w:r w:rsidRPr="009070F8">
        <w:rPr>
          <w:rStyle w:val="Emphasis"/>
        </w:rPr>
        <w:t>GWT</w:t>
      </w:r>
      <w:r>
        <w:rPr>
          <w:rStyle w:val="Emphasis"/>
        </w:rPr>
        <w:t xml:space="preserve"> “</w:t>
      </w:r>
      <w:r w:rsidRPr="009070F8">
        <w:rPr>
          <w:rStyle w:val="Emphasis"/>
        </w:rPr>
        <w:t>HandlerManager</w:t>
      </w:r>
      <w:r>
        <w:rPr>
          <w:rStyle w:val="Emphasis"/>
        </w:rPr>
        <w:t>”</w:t>
      </w:r>
      <w:r w:rsidR="00604643">
        <w:rPr>
          <w:rStyle w:val="Emphasis"/>
        </w:rPr>
        <w:t>.</w:t>
      </w:r>
    </w:p>
    <w:p w:rsidR="006F59DF" w:rsidRPr="009070F8" w:rsidRDefault="006F59DF" w:rsidP="006F59DF">
      <w:pPr>
        <w:rPr>
          <w:rStyle w:val="Emphasis"/>
        </w:rPr>
      </w:pPr>
      <w:r w:rsidRPr="000810DA">
        <w:t xml:space="preserve">Es importante tener en cuenta </w:t>
      </w:r>
      <w:r w:rsidRPr="00604643">
        <w:t>que</w:t>
      </w:r>
      <w:r w:rsidRPr="000810DA">
        <w:t xml:space="preserve"> no todos los eventos deben ser</w:t>
      </w:r>
      <w:r w:rsidR="00161B61">
        <w:t xml:space="preserve"> colocados en el bus</w:t>
      </w:r>
      <w:r w:rsidR="00EE650B">
        <w:t>. S</w:t>
      </w:r>
      <w:r w:rsidRPr="000810DA">
        <w:t xml:space="preserve">i todos los eventos </w:t>
      </w:r>
      <w:r>
        <w:t>existentes</w:t>
      </w:r>
      <w:r w:rsidRPr="000810DA">
        <w:t xml:space="preserve"> dentro de </w:t>
      </w:r>
      <w:r>
        <w:t>una</w:t>
      </w:r>
      <w:r w:rsidRPr="000810DA">
        <w:t xml:space="preserve"> aplicación </w:t>
      </w:r>
      <w:r>
        <w:t xml:space="preserve">son incluidos </w:t>
      </w:r>
      <w:r w:rsidRPr="000810DA">
        <w:t>en el bus de eventos</w:t>
      </w:r>
      <w:r>
        <w:t>,</w:t>
      </w:r>
      <w:r w:rsidRPr="000810DA">
        <w:t xml:space="preserve"> puede llevar </w:t>
      </w:r>
      <w:r w:rsidR="00EE650B">
        <w:t>a un</w:t>
      </w:r>
      <w:r w:rsidRPr="000810DA">
        <w:t xml:space="preserve"> </w:t>
      </w:r>
      <w:commentRangeStart w:id="127"/>
      <w:r w:rsidRPr="000810DA">
        <w:t>dump</w:t>
      </w:r>
      <w:r w:rsidRPr="009070F8">
        <w:rPr>
          <w:rStyle w:val="Emphasis"/>
        </w:rPr>
        <w:t xml:space="preserve"> </w:t>
      </w:r>
      <w:commentRangeEnd w:id="127"/>
      <w:r w:rsidR="002E3DCE">
        <w:rPr>
          <w:rStyle w:val="CommentReference"/>
        </w:rPr>
        <w:commentReference w:id="127"/>
      </w:r>
      <w:r>
        <w:rPr>
          <w:rStyle w:val="Emphasis"/>
        </w:rPr>
        <w:t>de memoria</w:t>
      </w:r>
      <w:r w:rsidRPr="009070F8">
        <w:rPr>
          <w:rStyle w:val="Emphasis"/>
        </w:rPr>
        <w:t>.</w:t>
      </w:r>
    </w:p>
    <w:p w:rsidR="006F59DF" w:rsidRPr="009070F8" w:rsidRDefault="006F59DF" w:rsidP="006F59DF">
      <w:pPr>
        <w:rPr>
          <w:rStyle w:val="Emphasis"/>
        </w:rPr>
      </w:pPr>
      <w:r>
        <w:t>Los e</w:t>
      </w:r>
      <w:r w:rsidRPr="000810DA">
        <w:t xml:space="preserve">ventos de alto </w:t>
      </w:r>
      <w:commentRangeStart w:id="128"/>
      <w:r w:rsidRPr="000810DA">
        <w:t>nivel</w:t>
      </w:r>
      <w:commentRangeEnd w:id="128"/>
      <w:r w:rsidR="002E3DCE">
        <w:rPr>
          <w:rStyle w:val="CommentReference"/>
        </w:rPr>
        <w:commentReference w:id="128"/>
      </w:r>
      <w:r w:rsidRPr="000810DA">
        <w:t xml:space="preserve"> son realmente los únicos que </w:t>
      </w:r>
      <w:r w:rsidR="00EE650B">
        <w:t>deben</w:t>
      </w:r>
      <w:r w:rsidRPr="000810DA">
        <w:t xml:space="preserve"> pasa</w:t>
      </w:r>
      <w:r w:rsidR="00EE650B">
        <w:t>r</w:t>
      </w:r>
      <w:r w:rsidRPr="000810DA">
        <w:t xml:space="preserve"> </w:t>
      </w:r>
      <w:r>
        <w:t>por</w:t>
      </w:r>
      <w:r w:rsidR="00EE650B">
        <w:t xml:space="preserve"> del bus</w:t>
      </w:r>
      <w:r w:rsidRPr="000810DA">
        <w:t xml:space="preserve">. </w:t>
      </w:r>
      <w:r>
        <w:t>Una</w:t>
      </w:r>
      <w:r w:rsidRPr="000810DA">
        <w:t xml:space="preserve"> aplicación no está interesada en eventos </w:t>
      </w:r>
      <w:r w:rsidR="00163BA7" w:rsidRPr="00163BA7">
        <w:rPr>
          <w:highlight w:val="yellow"/>
          <w:rPrChange w:id="129" w:author="WinuE" w:date="2013-02-26T22:17:00Z">
            <w:rPr>
              <w:iCs/>
            </w:rPr>
          </w:rPrChange>
        </w:rPr>
        <w:t>como</w:t>
      </w:r>
      <w:r w:rsidRPr="000810DA">
        <w:t xml:space="preserve"> "el usuario hace clic en enter" o "un RPC </w:t>
      </w:r>
      <w:r w:rsidRPr="000810DA">
        <w:lastRenderedPageBreak/>
        <w:t>está a punto d</w:t>
      </w:r>
      <w:r w:rsidRPr="009070F8">
        <w:rPr>
          <w:rStyle w:val="Emphasis"/>
        </w:rPr>
        <w:t xml:space="preserve">e </w:t>
      </w:r>
      <w:r>
        <w:rPr>
          <w:rStyle w:val="Emphasis"/>
        </w:rPr>
        <w:t>ejecutarse</w:t>
      </w:r>
      <w:r w:rsidRPr="009070F8">
        <w:rPr>
          <w:rStyle w:val="Emphasis"/>
        </w:rPr>
        <w:t xml:space="preserve">". En su lugar </w:t>
      </w:r>
      <w:r w:rsidR="00EE650B">
        <w:rPr>
          <w:rStyle w:val="Emphasis"/>
        </w:rPr>
        <w:t>y</w:t>
      </w:r>
      <w:r w:rsidRPr="009070F8">
        <w:rPr>
          <w:rStyle w:val="Emphasis"/>
        </w:rPr>
        <w:t xml:space="preserve"> en </w:t>
      </w:r>
      <w:commentRangeStart w:id="130"/>
      <w:r w:rsidR="00091B96">
        <w:rPr>
          <w:rStyle w:val="Emphasis"/>
        </w:rPr>
        <w:t>bssyj</w:t>
      </w:r>
      <w:commentRangeEnd w:id="130"/>
      <w:r w:rsidR="00C802FF">
        <w:rPr>
          <w:rStyle w:val="CommentReference"/>
        </w:rPr>
        <w:commentReference w:id="130"/>
      </w:r>
      <w:r w:rsidRPr="009070F8">
        <w:rPr>
          <w:rStyle w:val="Emphasis"/>
        </w:rPr>
        <w:t>, se pasa en torno a acontecimientos tales como un empleado en proceso de actualización, el usuario d</w:t>
      </w:r>
      <w:r w:rsidR="00EE650B">
        <w:rPr>
          <w:rStyle w:val="Emphasis"/>
        </w:rPr>
        <w:t>e cambiar a la vista de edición</w:t>
      </w:r>
      <w:r w:rsidRPr="009070F8">
        <w:rPr>
          <w:rStyle w:val="Emphasis"/>
        </w:rPr>
        <w:t xml:space="preserve"> o </w:t>
      </w:r>
      <w:r>
        <w:rPr>
          <w:rStyle w:val="Emphasis"/>
        </w:rPr>
        <w:t xml:space="preserve">el </w:t>
      </w:r>
      <w:r w:rsidRPr="009070F8">
        <w:rPr>
          <w:rStyle w:val="Emphasis"/>
        </w:rPr>
        <w:t xml:space="preserve">RPC </w:t>
      </w:r>
      <w:r>
        <w:rPr>
          <w:rStyle w:val="Emphasis"/>
        </w:rPr>
        <w:t xml:space="preserve">notifica </w:t>
      </w:r>
      <w:r w:rsidRPr="009070F8">
        <w:rPr>
          <w:rStyle w:val="Emphasis"/>
        </w:rPr>
        <w:t>que</w:t>
      </w:r>
      <w:r>
        <w:rPr>
          <w:rStyle w:val="Emphasis"/>
        </w:rPr>
        <w:t xml:space="preserve"> se</w:t>
      </w:r>
      <w:r w:rsidRPr="009070F8">
        <w:rPr>
          <w:rStyle w:val="Emphasis"/>
        </w:rPr>
        <w:t xml:space="preserve"> elimina un usuario</w:t>
      </w:r>
      <w:r>
        <w:rPr>
          <w:rStyle w:val="Emphasis"/>
        </w:rPr>
        <w:t>,</w:t>
      </w:r>
      <w:r w:rsidRPr="009070F8">
        <w:rPr>
          <w:rStyle w:val="Emphasis"/>
        </w:rPr>
        <w:t xml:space="preserve"> ha devuelto desde el servidor.</w:t>
      </w:r>
    </w:p>
    <w:p w:rsidR="006F59DF" w:rsidRDefault="006F59DF" w:rsidP="00EE650B">
      <w:r w:rsidRPr="009070F8">
        <w:rPr>
          <w:rStyle w:val="Emphasis"/>
        </w:rPr>
        <w:t>A continuación se muestra una lista de los eventos</w:t>
      </w:r>
      <w:r w:rsidR="00EE650B">
        <w:rPr>
          <w:rStyle w:val="Emphasis"/>
        </w:rPr>
        <w:t xml:space="preserve"> que hemos definido para el bus: </w:t>
      </w:r>
      <w:r>
        <w:t>LoadMenuEvent</w:t>
      </w:r>
      <w:r w:rsidR="00EE650B">
        <w:t xml:space="preserve">, </w:t>
      </w:r>
      <w:r>
        <w:t>LoadMenuEventHandler</w:t>
      </w:r>
      <w:r w:rsidR="00EE650B">
        <w:t xml:space="preserve">, </w:t>
      </w:r>
      <w:r>
        <w:t>LoginEvent</w:t>
      </w:r>
      <w:r w:rsidR="00EE650B">
        <w:t xml:space="preserve">, </w:t>
      </w:r>
      <w:r>
        <w:t>LoginEventHandler</w:t>
      </w:r>
      <w:r w:rsidR="00EE650B">
        <w:t>.</w:t>
      </w:r>
    </w:p>
    <w:p w:rsidR="006F59DF" w:rsidRPr="000810DA" w:rsidRDefault="006F59DF" w:rsidP="006F59DF">
      <w:r w:rsidRPr="000810DA">
        <w:t xml:space="preserve">Para demostrar cómo encajan </w:t>
      </w:r>
      <w:r>
        <w:t xml:space="preserve">los eventos </w:t>
      </w:r>
      <w:commentRangeStart w:id="131"/>
      <w:r>
        <w:t>del bus</w:t>
      </w:r>
      <w:commentRangeEnd w:id="131"/>
      <w:r w:rsidR="004F7252">
        <w:rPr>
          <w:rStyle w:val="CommentReference"/>
        </w:rPr>
        <w:commentReference w:id="131"/>
      </w:r>
      <w:r w:rsidRPr="000810DA">
        <w:t xml:space="preserve">, </w:t>
      </w:r>
      <w:commentRangeStart w:id="132"/>
      <w:r w:rsidRPr="000810DA">
        <w:t xml:space="preserve">veamos lo que ocurre cuando un usuario quiere </w:t>
      </w:r>
      <w:r w:rsidR="00163BA7" w:rsidRPr="00163BA7">
        <w:rPr>
          <w:highlight w:val="yellow"/>
          <w:rPrChange w:id="133" w:author="WinuE" w:date="2013-02-26T22:29:00Z">
            <w:rPr>
              <w:iCs/>
            </w:rPr>
          </w:rPrChange>
        </w:rPr>
        <w:t>logearse</w:t>
      </w:r>
      <w:ins w:id="134" w:author="WinuE" w:date="2013-02-26T22:31:00Z">
        <w:r w:rsidR="004F7252">
          <w:t xml:space="preserve"> </w:t>
        </w:r>
      </w:ins>
      <w:commentRangeEnd w:id="132"/>
      <w:ins w:id="135" w:author="WinuE" w:date="2013-02-26T22:35:00Z">
        <w:r w:rsidR="004F7252">
          <w:rPr>
            <w:rStyle w:val="CommentReference"/>
          </w:rPr>
          <w:commentReference w:id="132"/>
        </w:r>
      </w:ins>
      <w:ins w:id="136" w:author="WinuE" w:date="2013-02-26T22:31:00Z">
        <w:r w:rsidR="004F7252">
          <w:t>(caso de uso xx)</w:t>
        </w:r>
      </w:ins>
      <w:r w:rsidRPr="000810DA">
        <w:t xml:space="preserve">. En primer lugar vamos a </w:t>
      </w:r>
      <w:r w:rsidR="00163BA7" w:rsidRPr="00163BA7">
        <w:rPr>
          <w:highlight w:val="yellow"/>
          <w:rPrChange w:id="137" w:author="WinuE" w:date="2013-02-26T22:29:00Z">
            <w:rPr>
              <w:iCs/>
            </w:rPr>
          </w:rPrChange>
        </w:rPr>
        <w:t>necesitar</w:t>
      </w:r>
      <w:r w:rsidRPr="000810DA">
        <w:t xml:space="preserve"> el AppController</w:t>
      </w:r>
      <w:r w:rsidR="00456270">
        <w:t xml:space="preserve"> (</w:t>
      </w:r>
      <w:del w:id="138" w:author="WinuE" w:date="2013-02-26T22:30:00Z">
        <w:r w:rsidR="00456270" w:rsidDel="004F7252">
          <w:delText>fue descripto en la sección de Arquitectura</w:delText>
        </w:r>
      </w:del>
      <w:ins w:id="139" w:author="WinuE" w:date="2013-02-26T22:30:00Z">
        <w:r w:rsidR="004F7252">
          <w:t xml:space="preserve">sección </w:t>
        </w:r>
      </w:ins>
      <w:ins w:id="140" w:author="WinuE" w:date="2013-02-26T22:31:00Z">
        <w:r w:rsidR="004F7252">
          <w:t>xx</w:t>
        </w:r>
      </w:ins>
      <w:r w:rsidR="00456270">
        <w:t>)</w:t>
      </w:r>
      <w:r w:rsidRPr="000810DA">
        <w:t xml:space="preserve"> </w:t>
      </w:r>
      <w:r w:rsidR="00EE650B">
        <w:t xml:space="preserve"> </w:t>
      </w:r>
      <w:r w:rsidRPr="000810DA">
        <w:t xml:space="preserve">para </w:t>
      </w:r>
      <w:r w:rsidR="00091B96">
        <w:t>agregar</w:t>
      </w:r>
      <w:r w:rsidRPr="000810DA">
        <w:t xml:space="preserve"> el</w:t>
      </w:r>
      <w:r w:rsidRPr="009070F8">
        <w:rPr>
          <w:rStyle w:val="Emphasis"/>
        </w:rPr>
        <w:t xml:space="preserve"> LoginEvent</w:t>
      </w:r>
      <w:r w:rsidR="00091B96">
        <w:rPr>
          <w:rStyle w:val="Emphasis"/>
        </w:rPr>
        <w:t xml:space="preserve"> al event bus</w:t>
      </w:r>
      <w:r w:rsidRPr="009070F8">
        <w:rPr>
          <w:rStyle w:val="Emphasis"/>
        </w:rPr>
        <w:t xml:space="preserve">. </w:t>
      </w:r>
      <w:r w:rsidR="00163BA7" w:rsidRPr="00163BA7">
        <w:rPr>
          <w:rStyle w:val="Emphasis"/>
          <w:highlight w:val="yellow"/>
          <w:rPrChange w:id="141" w:author="WinuE" w:date="2013-02-26T22:36:00Z">
            <w:rPr>
              <w:rStyle w:val="Emphasis"/>
            </w:rPr>
          </w:rPrChange>
        </w:rPr>
        <w:t>Para ello,</w:t>
      </w:r>
      <w:r w:rsidRPr="009070F8">
        <w:rPr>
          <w:rStyle w:val="Emphasis"/>
        </w:rPr>
        <w:t xml:space="preserve"> hacemos un </w:t>
      </w:r>
      <w:r>
        <w:rPr>
          <w:rStyle w:val="Emphasis"/>
        </w:rPr>
        <w:t>llamado</w:t>
      </w:r>
      <w:r w:rsidRPr="009070F8">
        <w:rPr>
          <w:rStyle w:val="Emphasis"/>
        </w:rPr>
        <w:t xml:space="preserve"> HandlerManager.addHandler() y pas</w:t>
      </w:r>
      <w:r>
        <w:rPr>
          <w:rStyle w:val="Emphasis"/>
        </w:rPr>
        <w:t>arle</w:t>
      </w:r>
      <w:r w:rsidRPr="009070F8">
        <w:rPr>
          <w:rStyle w:val="Emphasis"/>
        </w:rPr>
        <w:t xml:space="preserve"> el GwtEvent.Type así como el controlador que se debe llamar cuando se activa el evento. El código siguiente muestra cómo el AppController registra para recibir LoginEvents.</w:t>
      </w:r>
    </w:p>
    <w:p w:rsidR="006F59DF" w:rsidRPr="009070F8" w:rsidRDefault="006F59DF" w:rsidP="006F59DF">
      <w:pPr>
        <w:rPr>
          <w:lang w:val="es-ES"/>
        </w:rPr>
      </w:pPr>
    </w:p>
    <w:p w:rsidR="006F59DF" w:rsidRDefault="00C43633" w:rsidP="006F59DF">
      <w:pPr>
        <w:ind w:firstLine="0"/>
        <w:rPr>
          <w:rStyle w:val="Emphasis"/>
          <w:i/>
          <w:iCs w:val="0"/>
        </w:rPr>
      </w:pPr>
      <w:r>
        <w:rPr>
          <w:i/>
          <w:noProof/>
          <w:lang w:eastAsia="es-AR"/>
        </w:rPr>
        <w:drawing>
          <wp:inline distT="0" distB="0" distL="0" distR="0">
            <wp:extent cx="3035935" cy="775335"/>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3035935" cy="775335"/>
                    </a:xfrm>
                    <a:prstGeom prst="rect">
                      <a:avLst/>
                    </a:prstGeom>
                    <a:noFill/>
                    <a:ln w="9525">
                      <a:noFill/>
                      <a:miter lim="800000"/>
                      <a:headEnd/>
                      <a:tailEnd/>
                    </a:ln>
                  </pic:spPr>
                </pic:pic>
              </a:graphicData>
            </a:graphic>
          </wp:inline>
        </w:drawing>
      </w:r>
    </w:p>
    <w:p w:rsidR="000F3DAE" w:rsidRDefault="0087684A" w:rsidP="000F3DAE">
      <w:pPr>
        <w:pStyle w:val="Parafiguras"/>
        <w:rPr>
          <w:rStyle w:val="Emphasis"/>
        </w:rPr>
      </w:pPr>
      <w:r>
        <w:rPr>
          <w:rStyle w:val="Emphasis"/>
        </w:rPr>
        <w:t>Agregar un evento de aplicación al event bus</w:t>
      </w:r>
    </w:p>
    <w:p w:rsidR="006F59DF" w:rsidRPr="006F59DF" w:rsidRDefault="006F59DF" w:rsidP="0087684A">
      <w:r w:rsidRPr="009070F8">
        <w:rPr>
          <w:rStyle w:val="Emphasis"/>
        </w:rPr>
        <w:t>Aquí el AppController tiene una instancia del HandlerManager</w:t>
      </w:r>
      <w:del w:id="142" w:author="sebastian.echarte" w:date="2013-02-27T22:48:00Z">
        <w:r w:rsidRPr="009070F8" w:rsidDel="00E171D0">
          <w:rPr>
            <w:rStyle w:val="Emphasis"/>
          </w:rPr>
          <w:delText xml:space="preserve"> </w:delText>
        </w:r>
      </w:del>
      <w:r w:rsidRPr="009070F8">
        <w:rPr>
          <w:rStyle w:val="Emphasis"/>
        </w:rPr>
        <w:t xml:space="preserve">, llamado eventBus, y se está registrando </w:t>
      </w:r>
      <w:del w:id="143" w:author="sebastian.echarte" w:date="2013-02-27T22:52:00Z">
        <w:r w:rsidRPr="009070F8" w:rsidDel="00774FEA">
          <w:rPr>
            <w:rStyle w:val="Emphasis"/>
          </w:rPr>
          <w:delText xml:space="preserve">una nueva </w:delText>
        </w:r>
      </w:del>
      <w:ins w:id="144" w:author="sebastian.echarte" w:date="2013-02-27T22:52:00Z">
        <w:r w:rsidR="00774FEA">
          <w:rPr>
            <w:rStyle w:val="Emphasis"/>
          </w:rPr>
          <w:t xml:space="preserve">el evento </w:t>
        </w:r>
      </w:ins>
      <w:r w:rsidRPr="009070F8">
        <w:rPr>
          <w:rStyle w:val="Emphasis"/>
        </w:rPr>
        <w:t>LoginEventHandler</w:t>
      </w:r>
      <w:ins w:id="145" w:author="sebastian.echarte" w:date="2013-02-27T22:55:00Z">
        <w:r w:rsidR="00774FEA">
          <w:rPr>
            <w:rStyle w:val="Emphasis"/>
          </w:rPr>
          <w:t>,</w:t>
        </w:r>
      </w:ins>
      <w:ins w:id="146" w:author="sebastian.echarte" w:date="2013-02-27T22:53:00Z">
        <w:r w:rsidR="00774FEA">
          <w:rPr>
            <w:rStyle w:val="Emphasis"/>
          </w:rPr>
          <w:t xml:space="preserve"> </w:t>
        </w:r>
      </w:ins>
      <w:ins w:id="147" w:author="sebastian.echarte" w:date="2013-02-27T22:55:00Z">
        <w:r w:rsidR="00774FEA">
          <w:rPr>
            <w:rStyle w:val="Emphasis"/>
          </w:rPr>
          <w:t>que</w:t>
        </w:r>
      </w:ins>
      <w:ins w:id="148" w:author="sebastian.echarte" w:date="2013-02-27T22:53:00Z">
        <w:r w:rsidR="00774FEA">
          <w:rPr>
            <w:rStyle w:val="Emphasis"/>
          </w:rPr>
          <w:t xml:space="preserve"> </w:t>
        </w:r>
      </w:ins>
      <w:ins w:id="149" w:author="sebastian.echarte" w:date="2013-02-27T22:54:00Z">
        <w:r w:rsidR="00774FEA">
          <w:rPr>
            <w:rStyle w:val="Emphasis"/>
          </w:rPr>
          <w:t xml:space="preserve">tiene el </w:t>
        </w:r>
        <w:r w:rsidR="00774FEA">
          <w:rPr>
            <w:rStyle w:val="Emphasis"/>
          </w:rPr>
          <w:t>método</w:t>
        </w:r>
        <w:r w:rsidR="00774FEA">
          <w:rPr>
            <w:rStyle w:val="Emphasis"/>
          </w:rPr>
          <w:t xml:space="preserve"> </w:t>
        </w:r>
        <w:r w:rsidR="00774FEA">
          <w:rPr>
            <w:rStyle w:val="Emphasis"/>
          </w:rPr>
          <w:t>“</w:t>
        </w:r>
        <w:r w:rsidR="00774FEA">
          <w:rPr>
            <w:rStyle w:val="Emphasis"/>
          </w:rPr>
          <w:t>onLogin</w:t>
        </w:r>
        <w:r w:rsidR="00774FEA">
          <w:rPr>
            <w:rStyle w:val="Emphasis"/>
          </w:rPr>
          <w:t>”</w:t>
        </w:r>
        <w:r w:rsidR="00774FEA">
          <w:rPr>
            <w:rStyle w:val="Emphasis"/>
          </w:rPr>
          <w:t xml:space="preserve"> </w:t>
        </w:r>
      </w:ins>
      <w:del w:id="150" w:author="sebastian.echarte" w:date="2013-02-27T22:58:00Z">
        <w:r w:rsidRPr="009070F8" w:rsidDel="00774FEA">
          <w:rPr>
            <w:rStyle w:val="Emphasis"/>
          </w:rPr>
          <w:delText xml:space="preserve">. </w:delText>
        </w:r>
      </w:del>
      <w:ins w:id="151" w:author="sebastian.echarte" w:date="2013-02-27T22:58:00Z">
        <w:r w:rsidR="00774FEA">
          <w:rPr>
            <w:rStyle w:val="Emphasis"/>
          </w:rPr>
          <w:t xml:space="preserve">, </w:t>
        </w:r>
      </w:ins>
      <w:ins w:id="152" w:author="sebastian.echarte" w:date="2013-02-27T22:57:00Z">
        <w:r w:rsidR="00774FEA">
          <w:rPr>
            <w:rStyle w:val="Emphasis"/>
          </w:rPr>
          <w:t>e</w:t>
        </w:r>
      </w:ins>
      <w:del w:id="153" w:author="sebastian.echarte" w:date="2013-02-27T22:57:00Z">
        <w:r w:rsidRPr="009070F8" w:rsidDel="00774FEA">
          <w:rPr>
            <w:rStyle w:val="Emphasis"/>
          </w:rPr>
          <w:delText>E</w:delText>
        </w:r>
      </w:del>
      <w:r w:rsidRPr="009070F8">
        <w:rPr>
          <w:rStyle w:val="Emphasis"/>
        </w:rPr>
        <w:t>ste controlador pasar a</w:t>
      </w:r>
      <w:r>
        <w:rPr>
          <w:rStyle w:val="Emphasis"/>
        </w:rPr>
        <w:t xml:space="preserve"> </w:t>
      </w:r>
      <w:r w:rsidR="0087684A">
        <w:rPr>
          <w:rStyle w:val="Emphasis"/>
        </w:rPr>
        <w:t>ejecutar</w:t>
      </w:r>
      <w:r>
        <w:rPr>
          <w:rStyle w:val="Emphasis"/>
        </w:rPr>
        <w:t xml:space="preserve"> el método privado</w:t>
      </w:r>
      <w:r w:rsidRPr="009070F8">
        <w:rPr>
          <w:rStyle w:val="Emphasis"/>
        </w:rPr>
        <w:t xml:space="preserve"> doLogin()</w:t>
      </w:r>
      <w:r w:rsidR="0087684A">
        <w:rPr>
          <w:rStyle w:val="Emphasis"/>
        </w:rPr>
        <w:t>,</w:t>
      </w:r>
      <w:r w:rsidRPr="009070F8">
        <w:rPr>
          <w:rStyle w:val="Emphasis"/>
        </w:rPr>
        <w:t xml:space="preserve"> cada </w:t>
      </w:r>
      <w:r w:rsidR="0087684A">
        <w:rPr>
          <w:rStyle w:val="Emphasis"/>
        </w:rPr>
        <w:t xml:space="preserve">vez que un evento de LoginEvent </w:t>
      </w:r>
      <w:r w:rsidRPr="009070F8">
        <w:rPr>
          <w:rStyle w:val="Emphasis"/>
        </w:rPr>
        <w:t xml:space="preserve">se </w:t>
      </w:r>
      <w:commentRangeStart w:id="154"/>
      <w:r w:rsidRPr="009070F8">
        <w:rPr>
          <w:rStyle w:val="Emphasis"/>
        </w:rPr>
        <w:t>dispara</w:t>
      </w:r>
      <w:commentRangeEnd w:id="154"/>
      <w:r w:rsidR="00651D34">
        <w:rPr>
          <w:rStyle w:val="CommentReference"/>
        </w:rPr>
        <w:commentReference w:id="154"/>
      </w:r>
      <w:r w:rsidRPr="009070F8">
        <w:rPr>
          <w:rStyle w:val="Emphasis"/>
        </w:rPr>
        <w:t xml:space="preserve">. </w:t>
      </w:r>
    </w:p>
    <w:p w:rsidR="00EC67EE" w:rsidRDefault="00761B38" w:rsidP="007C4BEB">
      <w:pPr>
        <w:pStyle w:val="Heading1"/>
      </w:pPr>
      <w:r>
        <w:t xml:space="preserve">Modelo de </w:t>
      </w:r>
      <w:commentRangeStart w:id="155"/>
      <w:r>
        <w:t>datos</w:t>
      </w:r>
      <w:commentRangeEnd w:id="155"/>
      <w:r w:rsidR="001E3709">
        <w:rPr>
          <w:rStyle w:val="CommentReference"/>
          <w:smallCaps w:val="0"/>
          <w:kern w:val="0"/>
          <w:lang w:val="es-AR"/>
        </w:rPr>
        <w:commentReference w:id="155"/>
      </w:r>
    </w:p>
    <w:p w:rsidR="00E14E46" w:rsidRDefault="00E14E46" w:rsidP="007C4BEB">
      <w:pPr>
        <w:pStyle w:val="Heading2"/>
      </w:pPr>
      <w:r>
        <w:t xml:space="preserve">Implementación de Hibernate y explicación de mapeo </w:t>
      </w:r>
      <w:commentRangeStart w:id="156"/>
      <w:r>
        <w:t xml:space="preserve">con esta Base de Datos de </w:t>
      </w:r>
      <w:r w:rsidR="00761B38">
        <w:t>bssyj</w:t>
      </w:r>
      <w:r>
        <w:t xml:space="preserve"> </w:t>
      </w:r>
      <w:commentRangeEnd w:id="156"/>
      <w:r w:rsidR="001E3709">
        <w:rPr>
          <w:rStyle w:val="CommentReference"/>
          <w:i w:val="0"/>
          <w:iCs w:val="0"/>
          <w:lang w:val="es-AR"/>
        </w:rPr>
        <w:commentReference w:id="156"/>
      </w:r>
      <w:r>
        <w:t>y paquete de beans.</w:t>
      </w:r>
    </w:p>
    <w:p w:rsidR="00456270" w:rsidRDefault="00812A71" w:rsidP="00456270">
      <w:commentRangeStart w:id="157"/>
      <w:r>
        <w:rPr>
          <w:lang w:val="es-ES"/>
        </w:rPr>
        <w:t xml:space="preserve">Hibernate </w:t>
      </w:r>
      <w:r w:rsidR="00163BA7" w:rsidRPr="00163BA7">
        <w:rPr>
          <w:highlight w:val="yellow"/>
          <w:lang w:val="es-ES"/>
          <w:rPrChange w:id="158" w:author="WinuE" w:date="2013-02-26T23:01:00Z">
            <w:rPr>
              <w:iCs/>
              <w:lang w:val="es-ES"/>
            </w:rPr>
          </w:rPrChange>
        </w:rPr>
        <w:t>es un es una</w:t>
      </w:r>
      <w:r>
        <w:rPr>
          <w:lang w:val="es-ES"/>
        </w:rPr>
        <w:t xml:space="preserve"> </w:t>
      </w:r>
      <w:ins w:id="159" w:author="WinuE" w:date="2013-02-26T23:01:00Z">
        <w:r w:rsidR="001E3709">
          <w:rPr>
            <w:lang w:val="es-ES"/>
          </w:rPr>
          <w:t xml:space="preserve">API </w:t>
        </w:r>
      </w:ins>
      <w:commentRangeStart w:id="160"/>
      <w:del w:id="161" w:author="WinuE" w:date="2013-02-26T23:01:00Z">
        <w:r w:rsidRPr="00812A71" w:rsidDel="001E3709">
          <w:rPr>
            <w:lang w:val="es-ES"/>
          </w:rPr>
          <w:delText>Application</w:delText>
        </w:r>
      </w:del>
      <w:commentRangeEnd w:id="160"/>
      <w:r w:rsidR="001E3709">
        <w:rPr>
          <w:rStyle w:val="CommentReference"/>
        </w:rPr>
        <w:commentReference w:id="160"/>
      </w:r>
      <w:del w:id="162" w:author="WinuE" w:date="2013-02-26T23:01:00Z">
        <w:r w:rsidRPr="00812A71" w:rsidDel="001E3709">
          <w:rPr>
            <w:lang w:val="es-ES"/>
          </w:rPr>
          <w:delText xml:space="preserve"> Programming Interface </w:delText>
        </w:r>
        <w:r w:rsidDel="001E3709">
          <w:rPr>
            <w:lang w:val="es-ES"/>
          </w:rPr>
          <w:delText>(API</w:delText>
        </w:r>
        <w:r w:rsidR="00DF506E" w:rsidDel="001E3709">
          <w:rPr>
            <w:lang w:val="es-ES"/>
          </w:rPr>
          <w:delText xml:space="preserve"> </w:delText>
        </w:r>
        <w:r w:rsidRPr="00812A71" w:rsidDel="001E3709">
          <w:rPr>
            <w:lang w:val="es-ES"/>
          </w:rPr>
          <w:delText>es el conjunto de funciones y métodos,</w:delText>
        </w:r>
        <w:r w:rsidRPr="00812A71" w:rsidDel="001E3709">
          <w:delText xml:space="preserve"> que ofrece cierta </w:delText>
        </w:r>
        <w:r w:rsidR="00163BA7" w:rsidRPr="00812A71" w:rsidDel="001E3709">
          <w:fldChar w:fldCharType="begin"/>
        </w:r>
        <w:r w:rsidRPr="00812A71" w:rsidDel="001E3709">
          <w:delInstrText xml:space="preserve"> HYPERLINK "http://es.wikipedia.org/wiki/Biblioteca_(programaci%C3%B3n)" \o "Biblioteca (programación)" </w:delInstrText>
        </w:r>
        <w:r w:rsidR="00163BA7" w:rsidRPr="00812A71" w:rsidDel="001E3709">
          <w:fldChar w:fldCharType="separate"/>
        </w:r>
        <w:r w:rsidRPr="00812A71" w:rsidDel="001E3709">
          <w:delText>biblioteca</w:delText>
        </w:r>
        <w:r w:rsidR="00163BA7" w:rsidRPr="00812A71" w:rsidDel="001E3709">
          <w:fldChar w:fldCharType="end"/>
        </w:r>
        <w:r w:rsidRPr="00812A71" w:rsidDel="001E3709">
          <w:delText> para ser utilizado por otro software</w:delText>
        </w:r>
        <w:r w:rsidR="00DF506E" w:rsidDel="001E3709">
          <w:delText>)</w:delText>
        </w:r>
        <w:r w:rsidRPr="00812A71" w:rsidDel="001E3709">
          <w:rPr>
            <w:lang w:val="es-ES"/>
          </w:rPr>
          <w:delText xml:space="preserve"> </w:delText>
        </w:r>
        <w:r w:rsidRPr="00812A71" w:rsidDel="001E3709">
          <w:delText xml:space="preserve"> </w:delText>
        </w:r>
      </w:del>
      <w:r w:rsidRPr="00812A71">
        <w:t>de</w:t>
      </w:r>
      <w:r w:rsidR="00DF506E">
        <w:t xml:space="preserve"> tipo</w:t>
      </w:r>
      <w:r w:rsidRPr="00812A71">
        <w:t xml:space="preserve"> </w:t>
      </w:r>
      <w:r w:rsidR="00DF506E" w:rsidRPr="00DF506E">
        <w:t xml:space="preserve"> Object</w:t>
      </w:r>
      <w:r w:rsidR="00DF506E">
        <w:t xml:space="preserve"> </w:t>
      </w:r>
      <w:r w:rsidR="00DF506E" w:rsidRPr="00DF506E">
        <w:t xml:space="preserve">Relational mapping </w:t>
      </w:r>
      <w:r w:rsidRPr="00812A71">
        <w:t>(ORM)</w:t>
      </w:r>
      <w:r w:rsidR="00DF506E">
        <w:t xml:space="preserve"> para Java.</w:t>
      </w:r>
    </w:p>
    <w:p w:rsidR="00DF506E" w:rsidRPr="00DF506E" w:rsidRDefault="00456270" w:rsidP="00456270">
      <w:r>
        <w:t>Los Motivos de utilización de</w:t>
      </w:r>
      <w:r w:rsidR="00E14E46" w:rsidRPr="007123BF">
        <w:t xml:space="preserve"> Hibernate</w:t>
      </w:r>
      <w:r>
        <w:t xml:space="preserve"> son: un </w:t>
      </w:r>
      <w:r>
        <w:rPr>
          <w:lang w:val="es-ES"/>
        </w:rPr>
        <w:t>m</w:t>
      </w:r>
      <w:r w:rsidR="00E14E46" w:rsidRPr="007123BF">
        <w:rPr>
          <w:lang w:val="es-ES"/>
        </w:rPr>
        <w:t xml:space="preserve">odelo natural de </w:t>
      </w:r>
      <w:r w:rsidR="00DF506E" w:rsidRPr="007123BF">
        <w:rPr>
          <w:lang w:val="es-ES"/>
        </w:rPr>
        <w:t>Programación</w:t>
      </w:r>
      <w:r w:rsidR="00DF506E">
        <w:rPr>
          <w:lang w:val="es-ES"/>
        </w:rPr>
        <w:t xml:space="preserve">, </w:t>
      </w:r>
      <w:r w:rsidR="00E14E46" w:rsidRPr="007123BF">
        <w:rPr>
          <w:lang w:val="es-ES"/>
        </w:rPr>
        <w:t>Persistencia Transparente</w:t>
      </w:r>
      <w:r w:rsidR="00DF506E">
        <w:rPr>
          <w:lang w:val="es-ES"/>
        </w:rPr>
        <w:t xml:space="preserve">, </w:t>
      </w:r>
      <w:r w:rsidR="00E14E46" w:rsidRPr="007123BF">
        <w:rPr>
          <w:lang w:val="es-ES"/>
        </w:rPr>
        <w:t xml:space="preserve">Alta Performance, </w:t>
      </w:r>
      <w:commentRangeStart w:id="163"/>
      <w:r w:rsidR="00E14E46" w:rsidRPr="007123BF">
        <w:rPr>
          <w:lang w:val="es-ES"/>
        </w:rPr>
        <w:t>lazy</w:t>
      </w:r>
      <w:commentRangeEnd w:id="163"/>
      <w:r w:rsidR="00DC0047">
        <w:rPr>
          <w:rStyle w:val="CommentReference"/>
        </w:rPr>
        <w:commentReference w:id="163"/>
      </w:r>
      <w:r w:rsidR="00DF506E">
        <w:rPr>
          <w:lang w:val="es-ES"/>
        </w:rPr>
        <w:t xml:space="preserve">, </w:t>
      </w:r>
      <w:r w:rsidR="00E14E46" w:rsidRPr="007123BF">
        <w:rPr>
          <w:lang w:val="es-ES"/>
        </w:rPr>
        <w:t>Auto cache y Query cache</w:t>
      </w:r>
      <w:r w:rsidR="00DF506E">
        <w:rPr>
          <w:lang w:val="es-ES"/>
        </w:rPr>
        <w:t xml:space="preserve">, </w:t>
      </w:r>
      <w:r w:rsidR="00E14E46" w:rsidRPr="00DF506E">
        <w:t>Fiabilidad y escalabilidad</w:t>
      </w:r>
      <w:r w:rsidR="00DF506E">
        <w:t xml:space="preserve">, </w:t>
      </w:r>
      <w:r w:rsidR="00E14E46" w:rsidRPr="00DF506E">
        <w:t>Transactions, auto rollback y sessions</w:t>
      </w:r>
      <w:r w:rsidR="00DF506E">
        <w:t xml:space="preserve"> [3]</w:t>
      </w:r>
      <w:r w:rsidR="00E14E46" w:rsidRPr="00DF506E">
        <w:t>.</w:t>
      </w:r>
    </w:p>
    <w:p w:rsidR="00E14E46" w:rsidRDefault="00E14E46" w:rsidP="000810DA">
      <w:pPr>
        <w:rPr>
          <w:rStyle w:val="Emphasis"/>
        </w:rPr>
      </w:pPr>
      <w:commentRangeStart w:id="164"/>
      <w:r>
        <w:t xml:space="preserve">Generación automática de Base de datos (esquema) basándose en el </w:t>
      </w:r>
      <w:r w:rsidR="00456270">
        <w:t>modelo de datos</w:t>
      </w:r>
      <w:r>
        <w:t>.</w:t>
      </w:r>
      <w:r w:rsidR="00456270">
        <w:t xml:space="preserve"> </w:t>
      </w:r>
      <w:commentRangeEnd w:id="164"/>
      <w:r w:rsidR="00DC0047">
        <w:rPr>
          <w:rStyle w:val="CommentReference"/>
        </w:rPr>
        <w:commentReference w:id="164"/>
      </w:r>
      <w:r w:rsidRPr="000810DA">
        <w:t>Para que se pueda realizar esto Hibernate permite usar una conjunto de herramientas llamadas: “</w:t>
      </w:r>
      <w:commentRangeStart w:id="165"/>
      <w:r w:rsidRPr="000810DA">
        <w:t>hbm2ddl</w:t>
      </w:r>
      <w:commentRangeEnd w:id="165"/>
      <w:r w:rsidR="00DC0047">
        <w:rPr>
          <w:rStyle w:val="CommentReference"/>
        </w:rPr>
        <w:commentReference w:id="165"/>
      </w:r>
      <w:r w:rsidRPr="000810DA">
        <w:t>”, con l</w:t>
      </w:r>
      <w:r w:rsidR="00DF506E">
        <w:t>o</w:t>
      </w:r>
      <w:r w:rsidRPr="000810DA">
        <w:t xml:space="preserve"> cual se necesita crear un XML </w:t>
      </w:r>
      <w:r w:rsidR="00DF506E">
        <w:t>que ejecuta</w:t>
      </w:r>
      <w:r w:rsidRPr="000810DA">
        <w:t xml:space="preserve"> y genera en base a la configuraci</w:t>
      </w:r>
      <w:r w:rsidRPr="00FD264B">
        <w:rPr>
          <w:rStyle w:val="Emphasis"/>
        </w:rPr>
        <w:t>ón</w:t>
      </w:r>
      <w:r w:rsidR="00DF506E">
        <w:rPr>
          <w:rStyle w:val="Emphasis"/>
        </w:rPr>
        <w:t xml:space="preserve"> de mapeos de Hibernate</w:t>
      </w:r>
      <w:r w:rsidR="001324C3">
        <w:rPr>
          <w:rStyle w:val="Emphasis"/>
        </w:rPr>
        <w:t>,</w:t>
      </w:r>
      <w:r w:rsidRPr="00FD264B">
        <w:rPr>
          <w:rStyle w:val="Emphasis"/>
        </w:rPr>
        <w:t xml:space="preserve"> la base de datos </w:t>
      </w:r>
      <w:r w:rsidR="001324C3">
        <w:rPr>
          <w:rStyle w:val="Emphasis"/>
        </w:rPr>
        <w:t xml:space="preserve">correspondiente con el diagrama de clases de la aplicación y </w:t>
      </w:r>
      <w:r w:rsidRPr="00FD264B">
        <w:rPr>
          <w:rStyle w:val="Emphasis"/>
        </w:rPr>
        <w:t xml:space="preserve">genera el </w:t>
      </w:r>
      <w:r w:rsidR="000810DA" w:rsidRPr="000810DA">
        <w:rPr>
          <w:rStyle w:val="Emphasis"/>
        </w:rPr>
        <w:t>Lenguaj</w:t>
      </w:r>
      <w:r w:rsidR="000810DA">
        <w:rPr>
          <w:rStyle w:val="Emphasis"/>
        </w:rPr>
        <w:t xml:space="preserve">e de definición de datos (DDL)‎ </w:t>
      </w:r>
      <w:r w:rsidRPr="00FD264B">
        <w:rPr>
          <w:rStyle w:val="Emphasis"/>
        </w:rPr>
        <w:t>correspondiente.</w:t>
      </w:r>
    </w:p>
    <w:commentRangeEnd w:id="157"/>
    <w:p w:rsidR="00E14E46" w:rsidRPr="00FD264B" w:rsidRDefault="00DC0047" w:rsidP="000810DA">
      <w:pPr>
        <w:rPr>
          <w:rStyle w:val="Emphasis"/>
        </w:rPr>
      </w:pPr>
      <w:r>
        <w:rPr>
          <w:rStyle w:val="CommentReference"/>
        </w:rPr>
        <w:commentReference w:id="157"/>
      </w:r>
    </w:p>
    <w:p w:rsidR="00E14E46" w:rsidRPr="006A1DFE" w:rsidRDefault="00C43633" w:rsidP="000810DA">
      <w:pPr>
        <w:rPr>
          <w:rStyle w:val="Emphasis"/>
          <w:lang w:val="es-ES"/>
        </w:rPr>
      </w:pPr>
      <w:r>
        <w:rPr>
          <w:noProof/>
          <w:lang w:eastAsia="es-AR"/>
        </w:rPr>
        <w:drawing>
          <wp:inline distT="0" distB="0" distL="0" distR="0">
            <wp:extent cx="3057525" cy="563245"/>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srcRect/>
                    <a:stretch>
                      <a:fillRect/>
                    </a:stretch>
                  </pic:blipFill>
                  <pic:spPr bwMode="auto">
                    <a:xfrm>
                      <a:off x="0" y="0"/>
                      <a:ext cx="3057525" cy="563245"/>
                    </a:xfrm>
                    <a:prstGeom prst="rect">
                      <a:avLst/>
                    </a:prstGeom>
                    <a:noFill/>
                    <a:ln w="9525">
                      <a:noFill/>
                      <a:miter lim="800000"/>
                      <a:headEnd/>
                      <a:tailEnd/>
                    </a:ln>
                  </pic:spPr>
                </pic:pic>
              </a:graphicData>
            </a:graphic>
          </wp:inline>
        </w:drawing>
      </w:r>
      <w:r>
        <w:rPr>
          <w:i/>
          <w:noProof/>
          <w:lang w:eastAsia="es-AR"/>
        </w:rPr>
        <w:drawing>
          <wp:inline distT="0" distB="0" distL="0" distR="0">
            <wp:extent cx="3057525" cy="906780"/>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3057525" cy="906780"/>
                    </a:xfrm>
                    <a:prstGeom prst="rect">
                      <a:avLst/>
                    </a:prstGeom>
                    <a:noFill/>
                    <a:ln w="9525">
                      <a:noFill/>
                      <a:miter lim="800000"/>
                      <a:headEnd/>
                      <a:tailEnd/>
                    </a:ln>
                  </pic:spPr>
                </pic:pic>
              </a:graphicData>
            </a:graphic>
          </wp:inline>
        </w:drawing>
      </w:r>
    </w:p>
    <w:p w:rsidR="006E6815" w:rsidRDefault="002C51FE" w:rsidP="002C51FE">
      <w:pPr>
        <w:pStyle w:val="Parafiguras"/>
        <w:rPr>
          <w:rStyle w:val="Emphasis"/>
        </w:rPr>
      </w:pPr>
      <w:r>
        <w:rPr>
          <w:rStyle w:val="Emphasis"/>
        </w:rPr>
        <w:t xml:space="preserve">Para la creación de </w:t>
      </w:r>
      <w:r w:rsidR="00CF1572">
        <w:rPr>
          <w:rStyle w:val="Emphasis"/>
        </w:rPr>
        <w:t>SQL en base a mapeo</w:t>
      </w:r>
    </w:p>
    <w:p w:rsidR="001324C3" w:rsidRDefault="006E6815" w:rsidP="000810DA">
      <w:pPr>
        <w:rPr>
          <w:rStyle w:val="Emphasis"/>
        </w:rPr>
      </w:pPr>
      <w:r>
        <w:rPr>
          <w:rStyle w:val="Emphasis"/>
        </w:rPr>
        <w:lastRenderedPageBreak/>
        <w:t xml:space="preserve">El </w:t>
      </w:r>
      <w:r w:rsidR="00AB291D">
        <w:rPr>
          <w:rStyle w:val="Emphasis"/>
        </w:rPr>
        <w:t>diagrama</w:t>
      </w:r>
      <w:r>
        <w:rPr>
          <w:rStyle w:val="Emphasis"/>
        </w:rPr>
        <w:t xml:space="preserve"> de Entidades de Negocio </w:t>
      </w:r>
      <w:commentRangeStart w:id="166"/>
      <w:r w:rsidR="00163BA7" w:rsidRPr="00163BA7">
        <w:rPr>
          <w:rStyle w:val="Emphasis"/>
          <w:highlight w:val="yellow"/>
          <w:rPrChange w:id="167" w:author="WinuE" w:date="2013-02-26T23:07:00Z">
            <w:rPr>
              <w:rStyle w:val="Emphasis"/>
            </w:rPr>
          </w:rPrChange>
        </w:rPr>
        <w:t>será esto responde</w:t>
      </w:r>
      <w:r w:rsidR="00B25333">
        <w:rPr>
          <w:rStyle w:val="Emphasis"/>
        </w:rPr>
        <w:t xml:space="preserve"> </w:t>
      </w:r>
      <w:commentRangeEnd w:id="166"/>
      <w:r w:rsidR="00DC0047">
        <w:rPr>
          <w:rStyle w:val="CommentReference"/>
        </w:rPr>
        <w:commentReference w:id="166"/>
      </w:r>
      <w:r w:rsidR="00B25333">
        <w:rPr>
          <w:rStyle w:val="Emphasis"/>
        </w:rPr>
        <w:t>a los casos de uso 01, 02 y 03</w:t>
      </w:r>
      <w:r>
        <w:rPr>
          <w:rStyle w:val="Emphasis"/>
        </w:rPr>
        <w:t>:</w:t>
      </w:r>
    </w:p>
    <w:p w:rsidR="006E6815" w:rsidRDefault="00C43633" w:rsidP="00AB291D">
      <w:pPr>
        <w:ind w:firstLine="0"/>
        <w:rPr>
          <w:rStyle w:val="Emphasis"/>
        </w:rPr>
      </w:pPr>
      <w:r>
        <w:rPr>
          <w:iCs/>
          <w:noProof/>
          <w:lang w:eastAsia="es-AR"/>
        </w:rPr>
        <w:drawing>
          <wp:inline distT="0" distB="0" distL="0" distR="0">
            <wp:extent cx="3050540" cy="2128520"/>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3050540" cy="2128520"/>
                    </a:xfrm>
                    <a:prstGeom prst="rect">
                      <a:avLst/>
                    </a:prstGeom>
                    <a:noFill/>
                    <a:ln w="9525">
                      <a:noFill/>
                      <a:miter lim="800000"/>
                      <a:headEnd/>
                      <a:tailEnd/>
                    </a:ln>
                  </pic:spPr>
                </pic:pic>
              </a:graphicData>
            </a:graphic>
          </wp:inline>
        </w:drawing>
      </w:r>
    </w:p>
    <w:p w:rsidR="006E6815" w:rsidRDefault="00CF1572" w:rsidP="00CF1572">
      <w:pPr>
        <w:pStyle w:val="Parafiguras"/>
        <w:rPr>
          <w:rStyle w:val="Emphasis"/>
        </w:rPr>
      </w:pPr>
      <w:r>
        <w:rPr>
          <w:rStyle w:val="Emphasis"/>
        </w:rPr>
        <w:t>Diagrama de clases de modelo de negocio.</w:t>
      </w:r>
    </w:p>
    <w:p w:rsidR="00E14E46" w:rsidRDefault="00E14E46" w:rsidP="000810DA">
      <w:pPr>
        <w:rPr>
          <w:rStyle w:val="Emphasis"/>
        </w:rPr>
      </w:pPr>
      <w:r w:rsidRPr="006A1DFE">
        <w:rPr>
          <w:rStyle w:val="Emphasis"/>
        </w:rPr>
        <w:t xml:space="preserve">El archivo de </w:t>
      </w:r>
      <w:r w:rsidR="006E6815">
        <w:rPr>
          <w:rStyle w:val="Emphasis"/>
        </w:rPr>
        <w:t>sentencias</w:t>
      </w:r>
      <w:r w:rsidRPr="006A1DFE">
        <w:rPr>
          <w:rStyle w:val="Emphasis"/>
        </w:rPr>
        <w:t xml:space="preserve"> DDL que genera para nuestro caso será:</w:t>
      </w:r>
    </w:p>
    <w:p w:rsidR="001324C3" w:rsidRDefault="001324C3" w:rsidP="000810DA">
      <w:pPr>
        <w:rPr>
          <w:rStyle w:val="Emphasis"/>
        </w:rPr>
      </w:pPr>
    </w:p>
    <w:p w:rsidR="00E14E46" w:rsidRPr="006A1DFE" w:rsidRDefault="00C43633" w:rsidP="00E14E46">
      <w:r>
        <w:rPr>
          <w:noProof/>
          <w:lang w:eastAsia="es-AR"/>
        </w:rPr>
        <w:drawing>
          <wp:inline distT="0" distB="0" distL="0" distR="0">
            <wp:extent cx="2794635" cy="2143125"/>
            <wp:effectExtent l="19050" t="19050" r="24765" b="285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srcRect/>
                    <a:stretch>
                      <a:fillRect/>
                    </a:stretch>
                  </pic:blipFill>
                  <pic:spPr bwMode="auto">
                    <a:xfrm>
                      <a:off x="0" y="0"/>
                      <a:ext cx="2794635" cy="2143125"/>
                    </a:xfrm>
                    <a:prstGeom prst="rect">
                      <a:avLst/>
                    </a:prstGeom>
                    <a:noFill/>
                    <a:ln w="6350" cmpd="sng">
                      <a:solidFill>
                        <a:srgbClr val="000000"/>
                      </a:solidFill>
                      <a:miter lim="800000"/>
                      <a:headEnd/>
                      <a:tailEnd/>
                    </a:ln>
                    <a:effectLst/>
                  </pic:spPr>
                </pic:pic>
              </a:graphicData>
            </a:graphic>
          </wp:inline>
        </w:drawing>
      </w:r>
    </w:p>
    <w:p w:rsidR="00E14E46" w:rsidRPr="006A1DFE" w:rsidRDefault="00CF1572" w:rsidP="00CF1572">
      <w:pPr>
        <w:pStyle w:val="Parafiguras"/>
        <w:rPr>
          <w:lang w:val="es-ES"/>
        </w:rPr>
      </w:pPr>
      <w:r>
        <w:rPr>
          <w:lang w:val="es-ES"/>
        </w:rPr>
        <w:t>Esquema creado desde mapeos</w:t>
      </w:r>
    </w:p>
    <w:p w:rsidR="00E14E46" w:rsidRDefault="00E14E46" w:rsidP="007C4BEB">
      <w:pPr>
        <w:pStyle w:val="Heading2"/>
      </w:pPr>
      <w:r w:rsidRPr="001737D8">
        <w:t xml:space="preserve">Capa </w:t>
      </w:r>
      <w:commentRangeStart w:id="168"/>
      <w:r w:rsidRPr="001737D8">
        <w:t>DAO</w:t>
      </w:r>
      <w:commentRangeEnd w:id="168"/>
      <w:r w:rsidR="00DC0047">
        <w:rPr>
          <w:rStyle w:val="CommentReference"/>
          <w:i w:val="0"/>
          <w:iCs w:val="0"/>
          <w:lang w:val="es-AR"/>
        </w:rPr>
        <w:commentReference w:id="168"/>
      </w:r>
      <w:r>
        <w:t xml:space="preserve"> </w:t>
      </w:r>
    </w:p>
    <w:p w:rsidR="00AB291D" w:rsidRPr="00AB291D" w:rsidRDefault="00AB291D" w:rsidP="00AB291D">
      <w:pPr>
        <w:rPr>
          <w:lang w:val="es-ES"/>
        </w:rPr>
      </w:pPr>
      <w:r>
        <w:rPr>
          <w:lang w:val="es-ES"/>
        </w:rPr>
        <w:t>S</w:t>
      </w:r>
      <w:r w:rsidRPr="00AB291D">
        <w:rPr>
          <w:lang w:val="es-ES"/>
        </w:rPr>
        <w:t xml:space="preserve">e </w:t>
      </w:r>
      <w:r w:rsidR="00AF3083" w:rsidRPr="00AB291D">
        <w:rPr>
          <w:lang w:val="es-ES"/>
        </w:rPr>
        <w:t>encuentra</w:t>
      </w:r>
      <w:r w:rsidRPr="00AB291D">
        <w:rPr>
          <w:lang w:val="es-ES"/>
        </w:rPr>
        <w:t xml:space="preserve"> en el  </w:t>
      </w:r>
      <w:r w:rsidR="00761B38">
        <w:rPr>
          <w:lang w:val="es-ES"/>
        </w:rPr>
        <w:t>“</w:t>
      </w:r>
      <w:commentRangeStart w:id="169"/>
      <w:r w:rsidRPr="00AB291D">
        <w:rPr>
          <w:lang w:val="es-ES"/>
        </w:rPr>
        <w:t>Modelo</w:t>
      </w:r>
      <w:commentRangeEnd w:id="169"/>
      <w:r w:rsidR="00DC0047">
        <w:rPr>
          <w:rStyle w:val="CommentReference"/>
        </w:rPr>
        <w:commentReference w:id="169"/>
      </w:r>
      <w:r w:rsidR="00761B38">
        <w:rPr>
          <w:lang w:val="es-ES"/>
        </w:rPr>
        <w:t>”</w:t>
      </w:r>
      <w:r w:rsidRPr="00AB291D">
        <w:rPr>
          <w:lang w:val="es-ES"/>
        </w:rPr>
        <w:t xml:space="preserve"> del patrón de diseño MVP</w:t>
      </w:r>
      <w:r w:rsidR="00761B38">
        <w:rPr>
          <w:lang w:val="es-ES"/>
        </w:rPr>
        <w:t>.</w:t>
      </w:r>
    </w:p>
    <w:p w:rsidR="00E14E46" w:rsidRPr="000B2E7D" w:rsidRDefault="00AF3083" w:rsidP="007C4BEB">
      <w:pPr>
        <w:pStyle w:val="Heading3"/>
      </w:pPr>
      <w:r>
        <w:t>Contexto</w:t>
      </w:r>
    </w:p>
    <w:p w:rsidR="00737995" w:rsidRPr="006A1DFE" w:rsidRDefault="00E14E46" w:rsidP="00737995">
      <w:pPr>
        <w:ind w:firstLine="202"/>
        <w:rPr>
          <w:rStyle w:val="Emphasis"/>
        </w:rPr>
      </w:pPr>
      <w:commentRangeStart w:id="170"/>
      <w:r w:rsidRPr="000810DA">
        <w:t xml:space="preserve">El acceso a </w:t>
      </w:r>
      <w:r w:rsidR="00AF3083">
        <w:t>la información</w:t>
      </w:r>
      <w:r w:rsidRPr="000810DA">
        <w:t xml:space="preserve"> varía dependiendo de la fuente de los datos. El acceso al almacenamiento persistente, como una base de datos, varía en gran medida dependiendo del tipo de almacenamiento (bases de datos rela</w:t>
      </w:r>
      <w:r w:rsidRPr="006A1DFE">
        <w:rPr>
          <w:rStyle w:val="Emphasis"/>
        </w:rPr>
        <w:t>cionales, bases de datos orientadas a objetos, ficheros planos, etc.) y de la implementación del vendedor.</w:t>
      </w:r>
      <w:commentRangeEnd w:id="170"/>
      <w:r w:rsidR="00DC0047">
        <w:rPr>
          <w:rStyle w:val="CommentReference"/>
        </w:rPr>
        <w:commentReference w:id="170"/>
      </w:r>
    </w:p>
    <w:p w:rsidR="00E14E46" w:rsidRPr="000B2E7D" w:rsidRDefault="00E14E46" w:rsidP="007C4BEB">
      <w:pPr>
        <w:pStyle w:val="Heading3"/>
        <w:rPr>
          <w:lang w:val="es-ES"/>
        </w:rPr>
      </w:pPr>
      <w:commentRangeStart w:id="171"/>
      <w:r w:rsidRPr="000B2E7D">
        <w:rPr>
          <w:lang w:val="es-ES"/>
        </w:rPr>
        <w:t>Solución</w:t>
      </w:r>
      <w:commentRangeEnd w:id="171"/>
      <w:r w:rsidR="00DC0047">
        <w:rPr>
          <w:rStyle w:val="CommentReference"/>
          <w:i w:val="0"/>
          <w:iCs w:val="0"/>
        </w:rPr>
        <w:commentReference w:id="171"/>
      </w:r>
    </w:p>
    <w:p w:rsidR="00E14E46" w:rsidRPr="006A1DFE" w:rsidRDefault="00E14E46" w:rsidP="000810DA">
      <w:pPr>
        <w:rPr>
          <w:rStyle w:val="Emphasis"/>
        </w:rPr>
      </w:pPr>
      <w:r w:rsidRPr="006A1DFE">
        <w:rPr>
          <w:rStyle w:val="Emphasis"/>
        </w:rPr>
        <w:t xml:space="preserve">Utilizar un Data Access Object (DAO) </w:t>
      </w:r>
      <w:r w:rsidR="00CD2CD8">
        <w:rPr>
          <w:rStyle w:val="Emphasis"/>
        </w:rPr>
        <w:t xml:space="preserve">[19] </w:t>
      </w:r>
      <w:r w:rsidRPr="006A1DFE">
        <w:rPr>
          <w:rStyle w:val="Emphasis"/>
        </w:rPr>
        <w:t>para abstraer y encapsular todos los accesos a la fuente de datos. El DAO maneja la conexión con la fuente de datos para obtener y almacenar datos.</w:t>
      </w:r>
    </w:p>
    <w:p w:rsidR="00AF3083" w:rsidRDefault="00E14E46" w:rsidP="00737995">
      <w:pPr>
        <w:rPr>
          <w:rStyle w:val="Emphasis"/>
        </w:rPr>
      </w:pPr>
      <w:r w:rsidRPr="006A1DFE">
        <w:rPr>
          <w:rStyle w:val="Emphasis"/>
        </w:rPr>
        <w:t>El DAO implementa el mecanismo de acceso requerido para trabajar con la fuente de datos. Esta fuente de datos puede ser un almacenamiento persistente como una RDMBS, un servicio externo como un intercambio B2B, un repositorio LDAP, o un servicio de negocios al que se accede me</w:t>
      </w:r>
      <w:r w:rsidR="00AF3083">
        <w:rPr>
          <w:rStyle w:val="Emphasis"/>
        </w:rPr>
        <w:t>diante CORBA Internet Inter-ORB.</w:t>
      </w:r>
    </w:p>
    <w:p w:rsidR="00737995" w:rsidRDefault="00737995" w:rsidP="007C4BEB">
      <w:pPr>
        <w:pStyle w:val="Heading3"/>
        <w:rPr>
          <w:rStyle w:val="Emphasis"/>
        </w:rPr>
      </w:pPr>
      <w:r w:rsidRPr="00737995">
        <w:rPr>
          <w:rStyle w:val="Emphasis"/>
        </w:rPr>
        <w:tab/>
      </w:r>
      <w:r w:rsidR="00761B38">
        <w:rPr>
          <w:rStyle w:val="Emphasis"/>
        </w:rPr>
        <w:t>Ventajas</w:t>
      </w:r>
      <w:r w:rsidRPr="00737995">
        <w:rPr>
          <w:rStyle w:val="Emphasis"/>
        </w:rPr>
        <w:t xml:space="preserve"> DAO</w:t>
      </w:r>
    </w:p>
    <w:p w:rsidR="00737995" w:rsidRPr="00737995" w:rsidRDefault="00737995" w:rsidP="00737995">
      <w:pPr>
        <w:rPr>
          <w:rStyle w:val="Emphasis"/>
        </w:rPr>
      </w:pPr>
      <w:r w:rsidRPr="00737995">
        <w:rPr>
          <w:rStyle w:val="Emphasis"/>
        </w:rPr>
        <w:t>a)</w:t>
      </w:r>
      <w:r w:rsidRPr="00737995">
        <w:rPr>
          <w:rStyle w:val="Emphasis"/>
        </w:rPr>
        <w:tab/>
        <w:t>Abstraer y encapsular todos los accesos a la fuente de datos.</w:t>
      </w:r>
    </w:p>
    <w:p w:rsidR="00737995" w:rsidRPr="00737995" w:rsidRDefault="00737995" w:rsidP="00737995">
      <w:pPr>
        <w:rPr>
          <w:rStyle w:val="Emphasis"/>
        </w:rPr>
      </w:pPr>
      <w:r w:rsidRPr="00737995">
        <w:rPr>
          <w:rStyle w:val="Emphasis"/>
        </w:rPr>
        <w:t>b)</w:t>
      </w:r>
      <w:r w:rsidRPr="00737995">
        <w:rPr>
          <w:rStyle w:val="Emphasis"/>
        </w:rPr>
        <w:tab/>
        <w:t>El DAO maneja la conexión con la fuente de datos para obtener y almacenar datos.</w:t>
      </w:r>
    </w:p>
    <w:p w:rsidR="00737995" w:rsidRPr="00737995" w:rsidRDefault="00737995" w:rsidP="00737995">
      <w:pPr>
        <w:rPr>
          <w:rStyle w:val="Emphasis"/>
        </w:rPr>
      </w:pPr>
      <w:r w:rsidRPr="00737995">
        <w:rPr>
          <w:rStyle w:val="Emphasis"/>
        </w:rPr>
        <w:lastRenderedPageBreak/>
        <w:t>c)</w:t>
      </w:r>
      <w:r w:rsidRPr="00737995">
        <w:rPr>
          <w:rStyle w:val="Emphasis"/>
        </w:rPr>
        <w:tab/>
        <w:t xml:space="preserve">El DAO oculta completamente los detalles de implementación de la fuente de datos a sus clientes. </w:t>
      </w:r>
    </w:p>
    <w:p w:rsidR="00737995" w:rsidRPr="00737995" w:rsidRDefault="00737995" w:rsidP="00737995">
      <w:pPr>
        <w:rPr>
          <w:rStyle w:val="Emphasis"/>
        </w:rPr>
      </w:pPr>
      <w:r w:rsidRPr="00737995">
        <w:rPr>
          <w:rStyle w:val="Emphasis"/>
        </w:rPr>
        <w:t>2)</w:t>
      </w:r>
      <w:r w:rsidRPr="00737995">
        <w:rPr>
          <w:rStyle w:val="Emphasis"/>
        </w:rPr>
        <w:tab/>
        <w:t>Ventajas de capa DAO</w:t>
      </w:r>
    </w:p>
    <w:p w:rsidR="00737995" w:rsidRPr="00737995" w:rsidRDefault="00737995" w:rsidP="00737995">
      <w:pPr>
        <w:rPr>
          <w:rStyle w:val="Emphasis"/>
        </w:rPr>
      </w:pPr>
      <w:r w:rsidRPr="00737995">
        <w:rPr>
          <w:rStyle w:val="Emphasis"/>
        </w:rPr>
        <w:t>a)</w:t>
      </w:r>
      <w:r w:rsidRPr="00737995">
        <w:rPr>
          <w:rStyle w:val="Emphasis"/>
        </w:rPr>
        <w:tab/>
        <w:t xml:space="preserve">Permite </w:t>
      </w:r>
      <w:smartTag w:uri="urn:schemas-microsoft-com:office:smarttags" w:element="PersonName">
        <w:smartTagPr>
          <w:attr w:name="ProductID" w:val="la Transparencia"/>
        </w:smartTagPr>
        <w:r w:rsidRPr="00737995">
          <w:rPr>
            <w:rStyle w:val="Emphasis"/>
          </w:rPr>
          <w:t xml:space="preserve">la </w:t>
        </w:r>
        <w:r w:rsidR="009D61FD" w:rsidRPr="00737995">
          <w:rPr>
            <w:rStyle w:val="Emphasis"/>
          </w:rPr>
          <w:t>Transparencia</w:t>
        </w:r>
      </w:smartTag>
    </w:p>
    <w:p w:rsidR="00737995" w:rsidRPr="00737995" w:rsidRDefault="00737995" w:rsidP="00737995">
      <w:pPr>
        <w:rPr>
          <w:rStyle w:val="Emphasis"/>
        </w:rPr>
      </w:pPr>
      <w:r w:rsidRPr="00737995">
        <w:rPr>
          <w:rStyle w:val="Emphasis"/>
        </w:rPr>
        <w:t>b)</w:t>
      </w:r>
      <w:r w:rsidRPr="00737995">
        <w:rPr>
          <w:rStyle w:val="Emphasis"/>
        </w:rPr>
        <w:tab/>
        <w:t>Permite una Migración más Fácil</w:t>
      </w:r>
    </w:p>
    <w:p w:rsidR="00737995" w:rsidRPr="00737995" w:rsidRDefault="00737995" w:rsidP="00737995">
      <w:pPr>
        <w:rPr>
          <w:rStyle w:val="Emphasis"/>
        </w:rPr>
      </w:pPr>
      <w:r w:rsidRPr="00737995">
        <w:rPr>
          <w:rStyle w:val="Emphasis"/>
        </w:rPr>
        <w:t>c)</w:t>
      </w:r>
      <w:r w:rsidRPr="00737995">
        <w:rPr>
          <w:rStyle w:val="Emphasis"/>
        </w:rPr>
        <w:tab/>
        <w:t xml:space="preserve">Reduce </w:t>
      </w:r>
      <w:smartTag w:uri="urn:schemas-microsoft-com:office:smarttags" w:element="PersonName">
        <w:smartTagPr>
          <w:attr w:name="ProductID" w:val="la Complejidad"/>
        </w:smartTagPr>
        <w:r w:rsidRPr="00737995">
          <w:rPr>
            <w:rStyle w:val="Emphasis"/>
          </w:rPr>
          <w:t>la Complejidad</w:t>
        </w:r>
      </w:smartTag>
      <w:r w:rsidRPr="00737995">
        <w:rPr>
          <w:rStyle w:val="Emphasis"/>
        </w:rPr>
        <w:t xml:space="preserve"> del Código de los Objetos de Negocio </w:t>
      </w:r>
    </w:p>
    <w:p w:rsidR="00737995" w:rsidRPr="00737995" w:rsidRDefault="00737995" w:rsidP="00737995">
      <w:pPr>
        <w:rPr>
          <w:rStyle w:val="Emphasis"/>
        </w:rPr>
      </w:pPr>
      <w:r w:rsidRPr="00737995">
        <w:rPr>
          <w:rStyle w:val="Emphasis"/>
        </w:rPr>
        <w:t>d)</w:t>
      </w:r>
      <w:r w:rsidRPr="00737995">
        <w:rPr>
          <w:rStyle w:val="Emphasis"/>
        </w:rPr>
        <w:tab/>
        <w:t xml:space="preserve">Centraliza Todos los Accesos a Datos en un Capa Independiente </w:t>
      </w:r>
    </w:p>
    <w:p w:rsidR="00737995" w:rsidRPr="00737995" w:rsidRDefault="00737995" w:rsidP="007C4BEB">
      <w:pPr>
        <w:pStyle w:val="Heading3"/>
        <w:rPr>
          <w:rStyle w:val="Emphasis"/>
        </w:rPr>
      </w:pPr>
      <w:r w:rsidRPr="00737995">
        <w:rPr>
          <w:rStyle w:val="Emphasis"/>
        </w:rPr>
        <w:t>Desventajas</w:t>
      </w:r>
      <w:r w:rsidR="00761B38">
        <w:rPr>
          <w:rStyle w:val="Emphasis"/>
        </w:rPr>
        <w:t xml:space="preserve"> DAO</w:t>
      </w:r>
      <w:r w:rsidRPr="00737995">
        <w:rPr>
          <w:rStyle w:val="Emphasis"/>
        </w:rPr>
        <w:t xml:space="preserve"> </w:t>
      </w:r>
    </w:p>
    <w:p w:rsidR="00737995" w:rsidRPr="00737995" w:rsidRDefault="00737995" w:rsidP="00737995">
      <w:pPr>
        <w:rPr>
          <w:rStyle w:val="Emphasis"/>
        </w:rPr>
      </w:pPr>
      <w:r w:rsidRPr="00737995">
        <w:rPr>
          <w:rStyle w:val="Emphasis"/>
        </w:rPr>
        <w:t>a)</w:t>
      </w:r>
      <w:r w:rsidRPr="00737995">
        <w:rPr>
          <w:rStyle w:val="Emphasis"/>
        </w:rPr>
        <w:tab/>
        <w:t xml:space="preserve">Añade una Capa Extra </w:t>
      </w:r>
    </w:p>
    <w:p w:rsidR="00AF3083" w:rsidRDefault="00737995" w:rsidP="00737995">
      <w:pPr>
        <w:rPr>
          <w:rStyle w:val="Emphasis"/>
        </w:rPr>
      </w:pPr>
      <w:r w:rsidRPr="00737995">
        <w:rPr>
          <w:rStyle w:val="Emphasis"/>
        </w:rPr>
        <w:t>b)</w:t>
      </w:r>
      <w:r w:rsidRPr="00737995">
        <w:rPr>
          <w:rStyle w:val="Emphasis"/>
        </w:rPr>
        <w:tab/>
        <w:t>Necesita Diseñar un Árbol de Clases</w:t>
      </w:r>
    </w:p>
    <w:p w:rsidR="00AF3083" w:rsidRDefault="00AF3083" w:rsidP="00812A71">
      <w:pPr>
        <w:rPr>
          <w:rStyle w:val="Emphasis"/>
          <w:bCs/>
          <w:iCs w:val="0"/>
        </w:rPr>
      </w:pPr>
    </w:p>
    <w:p w:rsidR="00E14E46" w:rsidRPr="00812A71" w:rsidRDefault="000810DA" w:rsidP="00812A71">
      <w:pPr>
        <w:rPr>
          <w:lang w:val="es-ES"/>
        </w:rPr>
      </w:pPr>
      <w:r w:rsidRPr="00812A71">
        <w:rPr>
          <w:rStyle w:val="Emphasis"/>
          <w:bCs/>
          <w:iCs w:val="0"/>
        </w:rPr>
        <w:t>Diagrama de clases de la aplicación de ejemplo</w:t>
      </w:r>
      <w:r w:rsidR="00737995">
        <w:rPr>
          <w:rStyle w:val="Emphasis"/>
          <w:bCs/>
          <w:iCs w:val="0"/>
        </w:rPr>
        <w:t xml:space="preserve"> Para DAO</w:t>
      </w:r>
      <w:r w:rsidRPr="00812A71">
        <w:rPr>
          <w:lang w:val="es-ES"/>
        </w:rPr>
        <w:t>:</w:t>
      </w:r>
    </w:p>
    <w:p w:rsidR="000810DA" w:rsidRPr="000810DA" w:rsidRDefault="000810DA" w:rsidP="000810DA">
      <w:pPr>
        <w:rPr>
          <w:rStyle w:val="Emphasis"/>
          <w:iCs w:val="0"/>
          <w:lang w:val="es-ES"/>
        </w:rPr>
      </w:pPr>
    </w:p>
    <w:p w:rsidR="00E14E46" w:rsidRPr="00142BB5" w:rsidRDefault="00C43633" w:rsidP="000810DA">
      <w:pPr>
        <w:rPr>
          <w:rStyle w:val="Emphasis"/>
        </w:rPr>
      </w:pPr>
      <w:r>
        <w:rPr>
          <w:i/>
          <w:iCs/>
          <w:noProof/>
          <w:lang w:eastAsia="es-AR"/>
        </w:rPr>
        <w:drawing>
          <wp:inline distT="0" distB="0" distL="0" distR="0">
            <wp:extent cx="2977515" cy="198247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srcRect/>
                    <a:stretch>
                      <a:fillRect/>
                    </a:stretch>
                  </pic:blipFill>
                  <pic:spPr bwMode="auto">
                    <a:xfrm>
                      <a:off x="0" y="0"/>
                      <a:ext cx="2977515" cy="1982470"/>
                    </a:xfrm>
                    <a:prstGeom prst="rect">
                      <a:avLst/>
                    </a:prstGeom>
                    <a:noFill/>
                    <a:ln w="9525">
                      <a:noFill/>
                      <a:miter lim="800000"/>
                      <a:headEnd/>
                      <a:tailEnd/>
                    </a:ln>
                  </pic:spPr>
                </pic:pic>
              </a:graphicData>
            </a:graphic>
          </wp:inline>
        </w:drawing>
      </w:r>
    </w:p>
    <w:p w:rsidR="00CF1572" w:rsidRDefault="00CF1572" w:rsidP="00CF1572">
      <w:pPr>
        <w:pStyle w:val="Parafiguras"/>
        <w:rPr>
          <w:rStyle w:val="Emphasis"/>
        </w:rPr>
      </w:pPr>
      <w:r>
        <w:rPr>
          <w:rStyle w:val="Emphasis"/>
        </w:rPr>
        <w:t>DAO genéricos</w:t>
      </w:r>
    </w:p>
    <w:p w:rsidR="00E14E46" w:rsidRDefault="00E14E46" w:rsidP="000810DA">
      <w:pPr>
        <w:ind w:left="142"/>
        <w:rPr>
          <w:rStyle w:val="Emphasis"/>
        </w:rPr>
      </w:pPr>
      <w:r w:rsidRPr="00142BB5">
        <w:rPr>
          <w:rStyle w:val="Emphasis"/>
        </w:rPr>
        <w:t xml:space="preserve">Ejemplos de clase genérica </w:t>
      </w:r>
      <w:r w:rsidR="00326F8D">
        <w:rPr>
          <w:rStyle w:val="Emphasis"/>
        </w:rPr>
        <w:t xml:space="preserve">(Create Update delete) </w:t>
      </w:r>
      <w:r w:rsidRPr="00142BB5">
        <w:rPr>
          <w:rStyle w:val="Emphasis"/>
        </w:rPr>
        <w:t>Crud,</w:t>
      </w:r>
      <w:r w:rsidR="0058086F">
        <w:rPr>
          <w:rStyle w:val="Emphasis"/>
        </w:rPr>
        <w:t xml:space="preserve"> en esta clase GenericHBMDAO&lt;T&gt;</w:t>
      </w:r>
      <w:r w:rsidRPr="00142BB5">
        <w:rPr>
          <w:rStyle w:val="Emphasis"/>
        </w:rPr>
        <w:t xml:space="preserve">, podemos ver que indicándole un bean en T como parte de generics de Java, todas las clases que heredan de esta clase abstracta pueden usar </w:t>
      </w:r>
      <w:r w:rsidR="000A2C7F" w:rsidRPr="00142BB5">
        <w:rPr>
          <w:rStyle w:val="Emphasis"/>
        </w:rPr>
        <w:t>métodos</w:t>
      </w:r>
      <w:r w:rsidRPr="00142BB5">
        <w:rPr>
          <w:rStyle w:val="Emphasis"/>
        </w:rPr>
        <w:t xml:space="preserve"> comunes como add, delete, detall etc.</w:t>
      </w:r>
    </w:p>
    <w:p w:rsidR="00AA31D4" w:rsidRPr="00142BB5" w:rsidRDefault="00AA31D4" w:rsidP="000810DA">
      <w:pPr>
        <w:ind w:left="142"/>
        <w:rPr>
          <w:rStyle w:val="Emphasis"/>
        </w:rPr>
      </w:pPr>
      <w:r w:rsidRPr="00AA31D4">
        <w:rPr>
          <w:rStyle w:val="Emphasis"/>
        </w:rPr>
        <w:t xml:space="preserve">Los métodos genéricos </w:t>
      </w:r>
      <w:r w:rsidR="00163BA7" w:rsidRPr="00163BA7">
        <w:rPr>
          <w:rStyle w:val="Emphasis"/>
          <w:highlight w:val="yellow"/>
          <w:rPrChange w:id="172" w:author="WinuE" w:date="2013-02-26T23:10:00Z">
            <w:rPr>
              <w:rStyle w:val="Emphasis"/>
            </w:rPr>
          </w:rPrChange>
        </w:rPr>
        <w:t>Crud</w:t>
      </w:r>
      <w:r w:rsidRPr="00AA31D4">
        <w:rPr>
          <w:rStyle w:val="Emphasis"/>
        </w:rPr>
        <w:t xml:space="preserve"> están implementados de la siguiente </w:t>
      </w:r>
      <w:commentRangeStart w:id="173"/>
      <w:r w:rsidRPr="00AA31D4">
        <w:rPr>
          <w:rStyle w:val="Emphasis"/>
        </w:rPr>
        <w:t>forma</w:t>
      </w:r>
      <w:commentRangeEnd w:id="173"/>
      <w:r w:rsidR="00DC0047">
        <w:rPr>
          <w:rStyle w:val="CommentReference"/>
        </w:rPr>
        <w:commentReference w:id="173"/>
      </w:r>
      <w:r w:rsidRPr="00AA31D4">
        <w:rPr>
          <w:rStyle w:val="Emphasis"/>
        </w:rPr>
        <w:t>:</w:t>
      </w:r>
    </w:p>
    <w:p w:rsidR="00CF1572" w:rsidRDefault="00C43633" w:rsidP="00CF1572">
      <w:pPr>
        <w:ind w:firstLine="0"/>
        <w:rPr>
          <w:rStyle w:val="Emphasis"/>
          <w:i/>
        </w:rPr>
      </w:pPr>
      <w:r>
        <w:rPr>
          <w:i/>
          <w:iCs/>
          <w:noProof/>
          <w:lang w:eastAsia="es-AR"/>
        </w:rPr>
        <w:lastRenderedPageBreak/>
        <w:drawing>
          <wp:inline distT="0" distB="0" distL="0" distR="0">
            <wp:extent cx="2903855" cy="4147820"/>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srcRect/>
                    <a:stretch>
                      <a:fillRect/>
                    </a:stretch>
                  </pic:blipFill>
                  <pic:spPr bwMode="auto">
                    <a:xfrm>
                      <a:off x="0" y="0"/>
                      <a:ext cx="2903855" cy="4147820"/>
                    </a:xfrm>
                    <a:prstGeom prst="rect">
                      <a:avLst/>
                    </a:prstGeom>
                    <a:noFill/>
                    <a:ln w="9525">
                      <a:noFill/>
                      <a:miter lim="800000"/>
                      <a:headEnd/>
                      <a:tailEnd/>
                    </a:ln>
                  </pic:spPr>
                </pic:pic>
              </a:graphicData>
            </a:graphic>
          </wp:inline>
        </w:drawing>
      </w:r>
    </w:p>
    <w:p w:rsidR="00CF1572" w:rsidRPr="00CF1572" w:rsidRDefault="00CF1572" w:rsidP="00CF1572">
      <w:pPr>
        <w:pStyle w:val="Parafiguras"/>
        <w:rPr>
          <w:rStyle w:val="Emphasis"/>
          <w:i/>
        </w:rPr>
      </w:pPr>
      <w:r>
        <w:rPr>
          <w:rStyle w:val="Emphasis"/>
          <w:i/>
        </w:rPr>
        <w:t>DAO con genéricos</w:t>
      </w:r>
    </w:p>
    <w:p w:rsidR="00E14E46" w:rsidRDefault="00E14E46" w:rsidP="000810DA">
      <w:pPr>
        <w:rPr>
          <w:rStyle w:val="Emphasis"/>
        </w:rPr>
      </w:pPr>
      <w:r w:rsidRPr="00142BB5">
        <w:rPr>
          <w:rStyle w:val="Emphasis"/>
        </w:rPr>
        <w:t xml:space="preserve">Ahora vamos a usar la clase genérica de la siguiente manera, vemos </w:t>
      </w:r>
      <w:commentRangeStart w:id="174"/>
      <w:r w:rsidR="00163BA7" w:rsidRPr="00163BA7">
        <w:rPr>
          <w:rStyle w:val="Emphasis"/>
          <w:highlight w:val="yellow"/>
          <w:rPrChange w:id="175" w:author="WinuE" w:date="2013-02-26T23:11:00Z">
            <w:rPr>
              <w:rStyle w:val="Emphasis"/>
            </w:rPr>
          </w:rPrChange>
        </w:rPr>
        <w:t>que acá que</w:t>
      </w:r>
      <w:r w:rsidRPr="00142BB5">
        <w:rPr>
          <w:rStyle w:val="Emphasis"/>
        </w:rPr>
        <w:t xml:space="preserve"> </w:t>
      </w:r>
      <w:commentRangeEnd w:id="174"/>
      <w:r w:rsidR="00DC0047">
        <w:rPr>
          <w:rStyle w:val="CommentReference"/>
        </w:rPr>
        <w:commentReference w:id="174"/>
      </w:r>
      <w:r w:rsidRPr="00142BB5">
        <w:rPr>
          <w:rStyle w:val="Emphasis"/>
        </w:rPr>
        <w:t>implementamos el DAO en base a el bean Empleado que tiene métodos propios como getB</w:t>
      </w:r>
      <w:r w:rsidR="00EA0757">
        <w:rPr>
          <w:rStyle w:val="Emphasis"/>
        </w:rPr>
        <w:t>y</w:t>
      </w:r>
      <w:r w:rsidRPr="00142BB5">
        <w:rPr>
          <w:rStyle w:val="Emphasis"/>
        </w:rPr>
        <w:t xml:space="preserve">(Sring, String) con </w:t>
      </w:r>
      <w:r>
        <w:rPr>
          <w:rStyle w:val="Emphasis"/>
        </w:rPr>
        <w:t>hibérnate</w:t>
      </w:r>
    </w:p>
    <w:p w:rsidR="00E14E46" w:rsidRDefault="00E14E46" w:rsidP="000810DA">
      <w:pPr>
        <w:rPr>
          <w:rStyle w:val="Emphasis"/>
        </w:rPr>
      </w:pPr>
    </w:p>
    <w:p w:rsidR="00E14E46" w:rsidRDefault="00C43633" w:rsidP="00EC476C">
      <w:pPr>
        <w:ind w:firstLine="0"/>
        <w:rPr>
          <w:rStyle w:val="Emphasis"/>
        </w:rPr>
      </w:pPr>
      <w:r>
        <w:rPr>
          <w:noProof/>
          <w:lang w:eastAsia="es-AR"/>
        </w:rPr>
        <w:drawing>
          <wp:inline distT="0" distB="0" distL="0" distR="0">
            <wp:extent cx="3057525" cy="2267585"/>
            <wp:effectExtent l="19050" t="19050" r="28575" b="1841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srcRect/>
                    <a:stretch>
                      <a:fillRect/>
                    </a:stretch>
                  </pic:blipFill>
                  <pic:spPr bwMode="auto">
                    <a:xfrm>
                      <a:off x="0" y="0"/>
                      <a:ext cx="3057525" cy="2267585"/>
                    </a:xfrm>
                    <a:prstGeom prst="rect">
                      <a:avLst/>
                    </a:prstGeom>
                    <a:noFill/>
                    <a:ln w="6350" cmpd="sng">
                      <a:solidFill>
                        <a:srgbClr val="000000"/>
                      </a:solidFill>
                      <a:miter lim="800000"/>
                      <a:headEnd/>
                      <a:tailEnd/>
                    </a:ln>
                    <a:effectLst/>
                  </pic:spPr>
                </pic:pic>
              </a:graphicData>
            </a:graphic>
          </wp:inline>
        </w:drawing>
      </w:r>
    </w:p>
    <w:p w:rsidR="00E14E46" w:rsidRDefault="00CF1572" w:rsidP="00CF1572">
      <w:pPr>
        <w:pStyle w:val="Parafiguras"/>
        <w:rPr>
          <w:rStyle w:val="Emphasis"/>
        </w:rPr>
      </w:pPr>
      <w:r>
        <w:rPr>
          <w:rStyle w:val="Emphasis"/>
        </w:rPr>
        <w:t>Genérico de modelo de datos implementado</w:t>
      </w:r>
    </w:p>
    <w:p w:rsidR="00E14E46" w:rsidRDefault="00E14E46" w:rsidP="000810DA">
      <w:pPr>
        <w:rPr>
          <w:rStyle w:val="Emphasis"/>
          <w:lang w:val="es-ES"/>
        </w:rPr>
      </w:pPr>
      <w:r w:rsidRPr="00142BB5">
        <w:rPr>
          <w:rStyle w:val="Emphasis"/>
          <w:lang w:val="es-ES"/>
        </w:rPr>
        <w:t>Como utilizo los métodos genéricos, aquí va un ejemplo esto es dentro de EmpleadoDaoImpl</w:t>
      </w:r>
    </w:p>
    <w:p w:rsidR="00E14E46" w:rsidRPr="00922436" w:rsidRDefault="00ED0790" w:rsidP="00922436">
      <w:pPr>
        <w:rPr>
          <w:iCs/>
          <w:lang w:val="es-ES"/>
        </w:rPr>
      </w:pPr>
      <w:r>
        <w:rPr>
          <w:rStyle w:val="Emphasis"/>
          <w:lang w:val="es-ES"/>
        </w:rPr>
        <w:t>Tenemos por ejemplo el método getAllEmpleados()</w:t>
      </w:r>
      <w:r w:rsidR="00B37694">
        <w:rPr>
          <w:rStyle w:val="Emphasis"/>
          <w:lang w:val="es-ES"/>
        </w:rPr>
        <w:t xml:space="preserve"> : List&lt;Empleado&gt;</w:t>
      </w:r>
      <w:r>
        <w:rPr>
          <w:rStyle w:val="Emphasis"/>
          <w:lang w:val="es-ES"/>
        </w:rPr>
        <w:t xml:space="preserve"> que lo </w:t>
      </w:r>
      <w:r w:rsidR="00163BA7" w:rsidRPr="00163BA7">
        <w:rPr>
          <w:rStyle w:val="Emphasis"/>
          <w:highlight w:val="yellow"/>
          <w:lang w:val="es-ES"/>
          <w:rPrChange w:id="176" w:author="WinuE" w:date="2013-02-26T23:14:00Z">
            <w:rPr>
              <w:rStyle w:val="Emphasis"/>
              <w:lang w:val="es-ES"/>
            </w:rPr>
          </w:rPrChange>
        </w:rPr>
        <w:t>único que</w:t>
      </w:r>
      <w:r>
        <w:rPr>
          <w:rStyle w:val="Emphasis"/>
          <w:lang w:val="es-ES"/>
        </w:rPr>
        <w:t xml:space="preserve"> hace es utilizar el método getAll(</w:t>
      </w:r>
      <w:r w:rsidR="00B37694">
        <w:rPr>
          <w:rStyle w:val="Emphasis"/>
          <w:lang w:val="es-ES"/>
        </w:rPr>
        <w:t>Empleado.class</w:t>
      </w:r>
      <w:r>
        <w:rPr>
          <w:rStyle w:val="Emphasis"/>
          <w:lang w:val="es-ES"/>
        </w:rPr>
        <w:t>)</w:t>
      </w:r>
      <w:r w:rsidR="00B37694">
        <w:rPr>
          <w:rStyle w:val="Emphasis"/>
          <w:lang w:val="es-ES"/>
        </w:rPr>
        <w:t xml:space="preserve"> pasándole como parámetro la clase </w:t>
      </w:r>
      <w:r>
        <w:rPr>
          <w:rStyle w:val="Emphasis"/>
          <w:lang w:val="es-ES"/>
        </w:rPr>
        <w:t xml:space="preserve"> </w:t>
      </w:r>
      <w:r w:rsidR="00B37694">
        <w:rPr>
          <w:rStyle w:val="Emphasis"/>
          <w:lang w:val="es-ES"/>
        </w:rPr>
        <w:t xml:space="preserve">el método es </w:t>
      </w:r>
      <w:r>
        <w:rPr>
          <w:rStyle w:val="Emphasis"/>
          <w:lang w:val="es-ES"/>
        </w:rPr>
        <w:t>de la clase GenericHBMDAO, al igual que el método createOrUpdate</w:t>
      </w:r>
      <w:r w:rsidR="00B37694">
        <w:rPr>
          <w:rStyle w:val="Emphasis"/>
          <w:lang w:val="es-ES"/>
        </w:rPr>
        <w:t xml:space="preserve">(Empleado) : </w:t>
      </w:r>
      <w:r>
        <w:rPr>
          <w:rStyle w:val="Emphasis"/>
          <w:lang w:val="es-ES"/>
        </w:rPr>
        <w:t>Empleado</w:t>
      </w:r>
      <w:r w:rsidR="00B37694">
        <w:rPr>
          <w:rStyle w:val="Emphasis"/>
          <w:lang w:val="es-ES"/>
        </w:rPr>
        <w:t>,</w:t>
      </w:r>
      <w:r>
        <w:rPr>
          <w:rStyle w:val="Emphasis"/>
          <w:lang w:val="es-ES"/>
        </w:rPr>
        <w:t xml:space="preserve"> </w:t>
      </w:r>
      <w:r w:rsidR="00B37694">
        <w:rPr>
          <w:rStyle w:val="Emphasis"/>
          <w:lang w:val="es-ES"/>
        </w:rPr>
        <w:t>solo contiene una línea de código que</w:t>
      </w:r>
      <w:r w:rsidR="008D7C9A">
        <w:rPr>
          <w:rStyle w:val="Emphasis"/>
          <w:lang w:val="es-ES"/>
        </w:rPr>
        <w:t xml:space="preserve"> la que</w:t>
      </w:r>
      <w:r w:rsidR="00B37694">
        <w:rPr>
          <w:rStyle w:val="Emphasis"/>
          <w:lang w:val="es-ES"/>
        </w:rPr>
        <w:t xml:space="preserve"> llama a </w:t>
      </w:r>
      <w:r w:rsidR="008D7C9A">
        <w:rPr>
          <w:rStyle w:val="Emphasis"/>
          <w:lang w:val="es-ES"/>
        </w:rPr>
        <w:t>saveOrUpdate</w:t>
      </w:r>
      <w:r w:rsidR="00B37694" w:rsidRPr="00B37694">
        <w:rPr>
          <w:rStyle w:val="Emphasis"/>
          <w:lang w:val="es-ES"/>
        </w:rPr>
        <w:t>(</w:t>
      </w:r>
      <w:r w:rsidR="004E0579">
        <w:rPr>
          <w:rStyle w:val="Emphasis"/>
          <w:lang w:val="es-ES"/>
        </w:rPr>
        <w:t>Object</w:t>
      </w:r>
      <w:r w:rsidR="00B37694" w:rsidRPr="00B37694">
        <w:rPr>
          <w:rStyle w:val="Emphasis"/>
          <w:lang w:val="es-ES"/>
        </w:rPr>
        <w:t xml:space="preserve">) pasándole como parámetro la </w:t>
      </w:r>
      <w:r w:rsidR="008D7C9A">
        <w:rPr>
          <w:rStyle w:val="Emphasis"/>
          <w:lang w:val="es-ES"/>
        </w:rPr>
        <w:t>instancia</w:t>
      </w:r>
      <w:r w:rsidR="00B37694" w:rsidRPr="00B37694">
        <w:rPr>
          <w:rStyle w:val="Emphasis"/>
          <w:lang w:val="es-ES"/>
        </w:rPr>
        <w:t xml:space="preserve"> </w:t>
      </w:r>
      <w:r w:rsidR="008D7C9A">
        <w:rPr>
          <w:rStyle w:val="Emphasis"/>
          <w:lang w:val="es-ES"/>
        </w:rPr>
        <w:t xml:space="preserve">a crear o editar, </w:t>
      </w:r>
      <w:r w:rsidR="00B37694" w:rsidRPr="00B37694">
        <w:rPr>
          <w:rStyle w:val="Emphasis"/>
          <w:lang w:val="es-ES"/>
        </w:rPr>
        <w:t xml:space="preserve">el método es de la clase </w:t>
      </w:r>
      <w:r w:rsidR="00B37694" w:rsidRPr="00B37694">
        <w:rPr>
          <w:rStyle w:val="Emphasis"/>
          <w:lang w:val="es-ES"/>
        </w:rPr>
        <w:lastRenderedPageBreak/>
        <w:t>GenericHBMDAO</w:t>
      </w:r>
      <w:r w:rsidR="008D7C9A">
        <w:rPr>
          <w:rStyle w:val="Emphasis"/>
          <w:lang w:val="es-ES"/>
        </w:rPr>
        <w:t xml:space="preserve">. En la clase </w:t>
      </w:r>
      <w:r w:rsidR="008D7C9A" w:rsidRPr="008D7C9A">
        <w:rPr>
          <w:rStyle w:val="Emphasis"/>
          <w:lang w:val="es-ES"/>
        </w:rPr>
        <w:t>GenericHBMDAO</w:t>
      </w:r>
      <w:r w:rsidR="008D7C9A">
        <w:rPr>
          <w:rStyle w:val="Emphasis"/>
          <w:lang w:val="es-ES"/>
        </w:rPr>
        <w:t xml:space="preserve"> </w:t>
      </w:r>
      <w:r w:rsidR="004E0579">
        <w:rPr>
          <w:rStyle w:val="Emphasis"/>
          <w:lang w:val="es-ES"/>
        </w:rPr>
        <w:t xml:space="preserve">en los métodos </w:t>
      </w:r>
      <w:r w:rsidR="004E0579" w:rsidRPr="004E0579">
        <w:rPr>
          <w:rStyle w:val="Emphasis"/>
          <w:lang w:val="es-ES"/>
        </w:rPr>
        <w:t>saveOrUpdate(Object)</w:t>
      </w:r>
      <w:r w:rsidR="004E0579">
        <w:rPr>
          <w:rStyle w:val="Emphasis"/>
          <w:lang w:val="es-ES"/>
        </w:rPr>
        <w:t xml:space="preserve"> y </w:t>
      </w:r>
      <w:r w:rsidR="008B4B81" w:rsidRPr="008B4B81">
        <w:rPr>
          <w:rStyle w:val="Emphasis"/>
          <w:lang w:val="es-ES"/>
        </w:rPr>
        <w:t>getAll(</w:t>
      </w:r>
      <w:r w:rsidR="008B4B81">
        <w:rPr>
          <w:rStyle w:val="Emphasis"/>
          <w:lang w:val="es-ES"/>
        </w:rPr>
        <w:t>Class).</w:t>
      </w:r>
    </w:p>
    <w:p w:rsidR="00E14E46" w:rsidRDefault="00EA0757" w:rsidP="007C4BEB">
      <w:pPr>
        <w:pStyle w:val="Heading2"/>
      </w:pPr>
      <w:r w:rsidRPr="00872819">
        <w:t>Patrón</w:t>
      </w:r>
      <w:r w:rsidR="00E14E46">
        <w:t xml:space="preserve"> Singleton y Factory.</w:t>
      </w:r>
    </w:p>
    <w:p w:rsidR="00E14E46" w:rsidRDefault="0000014A" w:rsidP="00C237E4">
      <w:pPr>
        <w:rPr>
          <w:rStyle w:val="Emphasis"/>
        </w:rPr>
      </w:pPr>
      <w:r>
        <w:t xml:space="preserve">Se encuentran en la parte de la capa </w:t>
      </w:r>
      <w:r w:rsidR="00761B38">
        <w:t>“</w:t>
      </w:r>
      <w:r>
        <w:t>Modelo</w:t>
      </w:r>
      <w:r w:rsidR="00761B38">
        <w:t>”</w:t>
      </w:r>
      <w:r w:rsidR="00CD2CD8">
        <w:t xml:space="preserve"> [19]</w:t>
      </w:r>
      <w:r>
        <w:t xml:space="preserve"> del patrón de diseño MVP</w:t>
      </w:r>
      <w:r w:rsidR="00C237E4">
        <w:t xml:space="preserve">. </w:t>
      </w:r>
      <w:r w:rsidR="00E14E46" w:rsidRPr="00872819">
        <w:rPr>
          <w:rStyle w:val="Emphasis"/>
        </w:rPr>
        <w:t>El patrón de diseño singleton (instancia única) está diseñado para restringir la creación de objetos pertenecientes a una clase o el valor de un tipo a un único objeto.</w:t>
      </w:r>
      <w:r w:rsidR="00C237E4">
        <w:rPr>
          <w:rStyle w:val="Emphasis"/>
        </w:rPr>
        <w:t xml:space="preserve"> </w:t>
      </w:r>
      <w:r w:rsidR="00E14E46" w:rsidRPr="000810DA">
        <w:t>La idea que se esconde detrás de</w:t>
      </w:r>
      <w:r w:rsidR="00C237E4">
        <w:t xml:space="preserve">l </w:t>
      </w:r>
      <w:r w:rsidR="00E14E46" w:rsidRPr="000810DA">
        <w:t xml:space="preserve"> patrón</w:t>
      </w:r>
      <w:r w:rsidR="00C237E4">
        <w:t xml:space="preserve"> Factoria</w:t>
      </w:r>
      <w:r w:rsidR="00E14E46" w:rsidRPr="000810DA">
        <w:t xml:space="preserve"> es la de centralizar el sitio donde se crean los objetos, normalmente donde se crean objetos de una misma "familia", sin dar una definición clara de lo que nuestro so</w:t>
      </w:r>
      <w:r w:rsidR="00E14E46" w:rsidRPr="00872819">
        <w:rPr>
          <w:rStyle w:val="Emphasis"/>
        </w:rPr>
        <w:t>ftware puede entender como familia, como podría ser componentes visuales, componentes de la lógica del negocio, o objetos concurrentes en el tiempo.</w:t>
      </w:r>
    </w:p>
    <w:p w:rsidR="0000014A" w:rsidRPr="00872819" w:rsidRDefault="0000014A" w:rsidP="0000014A">
      <w:pPr>
        <w:ind w:firstLine="202"/>
        <w:rPr>
          <w:rStyle w:val="Emphasis"/>
        </w:rPr>
      </w:pPr>
    </w:p>
    <w:p w:rsidR="00E14E46" w:rsidRDefault="00E14E46" w:rsidP="007C4BEB">
      <w:pPr>
        <w:pStyle w:val="Heading3"/>
        <w:rPr>
          <w:lang w:val="es-ES"/>
        </w:rPr>
      </w:pPr>
      <w:r>
        <w:rPr>
          <w:lang w:val="es-ES"/>
        </w:rPr>
        <w:t>Implementación en el Ejemplo bssyj</w:t>
      </w:r>
    </w:p>
    <w:p w:rsidR="0000014A" w:rsidRPr="0000014A" w:rsidRDefault="0000014A" w:rsidP="0000014A">
      <w:pPr>
        <w:rPr>
          <w:lang w:val="es-ES"/>
        </w:rPr>
      </w:pPr>
    </w:p>
    <w:p w:rsidR="00E14E46" w:rsidRPr="00872819" w:rsidRDefault="0000014A" w:rsidP="000810DA">
      <w:pPr>
        <w:rPr>
          <w:rStyle w:val="Emphasis"/>
        </w:rPr>
      </w:pPr>
      <w:r>
        <w:rPr>
          <w:rStyle w:val="Emphasis"/>
        </w:rPr>
        <w:t>L</w:t>
      </w:r>
      <w:r w:rsidR="00E14E46" w:rsidRPr="00872819">
        <w:rPr>
          <w:rStyle w:val="Emphasis"/>
        </w:rPr>
        <w:t xml:space="preserve">as clases de Servicios y DAO </w:t>
      </w:r>
      <w:r>
        <w:rPr>
          <w:rStyle w:val="Emphasis"/>
        </w:rPr>
        <w:t>son</w:t>
      </w:r>
      <w:r w:rsidR="00E14E46" w:rsidRPr="00872819">
        <w:rPr>
          <w:rStyle w:val="Emphasis"/>
        </w:rPr>
        <w:t xml:space="preserve"> Singleton e inicializadas por </w:t>
      </w:r>
      <w:smartTag w:uri="urn:schemas-microsoft-com:office:smarttags" w:element="PersonName">
        <w:smartTagPr>
          <w:attr w:name="ProductID" w:val="la Factor￭a"/>
        </w:smartTagPr>
        <w:r w:rsidR="00E14E46" w:rsidRPr="00872819">
          <w:rPr>
            <w:rStyle w:val="Emphasis"/>
          </w:rPr>
          <w:t>la Factoría</w:t>
        </w:r>
      </w:smartTag>
      <w:r w:rsidR="00E14E46" w:rsidRPr="00872819">
        <w:rPr>
          <w:rStyle w:val="Emphasis"/>
        </w:rPr>
        <w:t xml:space="preserve"> todo guardado en un contenedor de objetos llamado HashMap único para toda la vida de la aplicación en el servidor.</w:t>
      </w:r>
    </w:p>
    <w:p w:rsidR="006174B7" w:rsidRDefault="006174B7" w:rsidP="000810DA">
      <w:pPr>
        <w:rPr>
          <w:rStyle w:val="Emphasis"/>
        </w:rPr>
      </w:pPr>
      <w:r>
        <w:rPr>
          <w:rStyle w:val="Emphasis"/>
        </w:rPr>
        <w:t>Veremos un Diagrama de secuencia con el ejemplo</w:t>
      </w:r>
      <w:r w:rsidR="00EC476C">
        <w:rPr>
          <w:rStyle w:val="Emphasis"/>
        </w:rPr>
        <w:t xml:space="preserve">, correspondiente al el CU 02 obtener todos los usuarios para poder listarlos, </w:t>
      </w:r>
      <w:r>
        <w:rPr>
          <w:rStyle w:val="Emphasis"/>
        </w:rPr>
        <w:t xml:space="preserve">pasando por las N capas, </w:t>
      </w:r>
      <w:r w:rsidR="00883B2D">
        <w:rPr>
          <w:rStyle w:val="Emphasis"/>
        </w:rPr>
        <w:t xml:space="preserve">pero </w:t>
      </w:r>
      <w:r>
        <w:rPr>
          <w:rStyle w:val="Emphasis"/>
        </w:rPr>
        <w:t>primero vemos q</w:t>
      </w:r>
      <w:r w:rsidR="0000014A">
        <w:rPr>
          <w:rStyle w:val="Emphasis"/>
        </w:rPr>
        <w:t>u</w:t>
      </w:r>
      <w:r>
        <w:rPr>
          <w:rStyle w:val="Emphasis"/>
        </w:rPr>
        <w:t>e al iniciar la aplicación sucede lo siguiente:</w:t>
      </w:r>
    </w:p>
    <w:p w:rsidR="006174B7" w:rsidRDefault="006174B7" w:rsidP="000810DA">
      <w:pPr>
        <w:rPr>
          <w:rStyle w:val="Emphasis"/>
        </w:rPr>
      </w:pPr>
    </w:p>
    <w:p w:rsidR="006174B7" w:rsidRDefault="00C43633" w:rsidP="006174B7">
      <w:pPr>
        <w:ind w:left="284" w:firstLine="0"/>
      </w:pPr>
      <w:r>
        <w:rPr>
          <w:noProof/>
          <w:lang w:eastAsia="es-AR"/>
        </w:rPr>
        <w:lastRenderedPageBreak/>
        <w:drawing>
          <wp:inline distT="0" distB="0" distL="0" distR="0">
            <wp:extent cx="2730500" cy="6482715"/>
            <wp:effectExtent l="38100" t="19050" r="12700" b="13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2730500" cy="6482715"/>
                    </a:xfrm>
                    <a:prstGeom prst="rect">
                      <a:avLst/>
                    </a:prstGeom>
                    <a:noFill/>
                    <a:ln w="9525">
                      <a:solidFill>
                        <a:srgbClr val="000000"/>
                      </a:solidFill>
                      <a:miter lim="800000"/>
                      <a:headEnd/>
                      <a:tailEnd/>
                    </a:ln>
                  </pic:spPr>
                </pic:pic>
              </a:graphicData>
            </a:graphic>
          </wp:inline>
        </w:drawing>
      </w:r>
    </w:p>
    <w:p w:rsidR="00CF1572" w:rsidRPr="006174B7" w:rsidRDefault="00CF1572" w:rsidP="00CF1572">
      <w:pPr>
        <w:pStyle w:val="Parafiguras"/>
      </w:pPr>
      <w:r>
        <w:t xml:space="preserve"> Creación de clases para uso, singleton </w:t>
      </w:r>
    </w:p>
    <w:p w:rsidR="00E14E46" w:rsidRDefault="006174B7" w:rsidP="006174B7">
      <w:pPr>
        <w:rPr>
          <w:lang w:val="es-ES"/>
        </w:rPr>
      </w:pPr>
      <w:r>
        <w:rPr>
          <w:lang w:val="es-ES"/>
        </w:rPr>
        <w:t xml:space="preserve">Luego una vez que las </w:t>
      </w:r>
      <w:r w:rsidR="000320E4">
        <w:rPr>
          <w:lang w:val="es-ES"/>
        </w:rPr>
        <w:t>instancias</w:t>
      </w:r>
      <w:r>
        <w:rPr>
          <w:lang w:val="es-ES"/>
        </w:rPr>
        <w:t xml:space="preserve"> </w:t>
      </w:r>
      <w:r w:rsidR="000320E4">
        <w:rPr>
          <w:lang w:val="es-ES"/>
        </w:rPr>
        <w:t>estén</w:t>
      </w:r>
      <w:r>
        <w:rPr>
          <w:lang w:val="es-ES"/>
        </w:rPr>
        <w:t xml:space="preserve"> en la memoria de la aplicación solo </w:t>
      </w:r>
      <w:r w:rsidR="001F6BB0">
        <w:rPr>
          <w:lang w:val="es-ES"/>
        </w:rPr>
        <w:t>queda,</w:t>
      </w:r>
      <w:r w:rsidR="000320E4">
        <w:rPr>
          <w:lang w:val="es-ES"/>
        </w:rPr>
        <w:t xml:space="preserve"> obtener todos lo empleado con el </w:t>
      </w:r>
      <w:r w:rsidR="001F6BB0">
        <w:rPr>
          <w:lang w:val="es-ES"/>
        </w:rPr>
        <w:t>método</w:t>
      </w:r>
      <w:r w:rsidR="00922436">
        <w:rPr>
          <w:lang w:val="es-ES"/>
        </w:rPr>
        <w:t xml:space="preserve"> getAllEmpleados().</w:t>
      </w:r>
    </w:p>
    <w:p w:rsidR="000320E4" w:rsidRDefault="000320E4" w:rsidP="006174B7">
      <w:pPr>
        <w:rPr>
          <w:lang w:val="es-ES"/>
        </w:rPr>
      </w:pPr>
    </w:p>
    <w:p w:rsidR="000320E4" w:rsidRDefault="00C43633" w:rsidP="006174B7">
      <w:pPr>
        <w:rPr>
          <w:lang w:val="es-ES"/>
        </w:rPr>
      </w:pPr>
      <w:r>
        <w:rPr>
          <w:noProof/>
          <w:lang w:eastAsia="es-AR"/>
        </w:rPr>
        <w:lastRenderedPageBreak/>
        <w:drawing>
          <wp:inline distT="0" distB="0" distL="0" distR="0">
            <wp:extent cx="2835275" cy="8247380"/>
            <wp:effectExtent l="38100" t="19050" r="22225" b="203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srcRect/>
                    <a:stretch>
                      <a:fillRect/>
                    </a:stretch>
                  </pic:blipFill>
                  <pic:spPr bwMode="auto">
                    <a:xfrm>
                      <a:off x="0" y="0"/>
                      <a:ext cx="2835275" cy="8247380"/>
                    </a:xfrm>
                    <a:prstGeom prst="rect">
                      <a:avLst/>
                    </a:prstGeom>
                    <a:noFill/>
                    <a:ln w="9525">
                      <a:solidFill>
                        <a:srgbClr val="000000"/>
                      </a:solidFill>
                      <a:miter lim="800000"/>
                      <a:headEnd/>
                      <a:tailEnd/>
                    </a:ln>
                  </pic:spPr>
                </pic:pic>
              </a:graphicData>
            </a:graphic>
          </wp:inline>
        </w:drawing>
      </w:r>
    </w:p>
    <w:p w:rsidR="00CF1572" w:rsidRDefault="00CF1572" w:rsidP="00CF1572">
      <w:pPr>
        <w:pStyle w:val="Parafiguras"/>
        <w:rPr>
          <w:lang w:val="es-ES"/>
        </w:rPr>
      </w:pPr>
      <w:r>
        <w:rPr>
          <w:lang w:val="es-ES"/>
        </w:rPr>
        <w:t>Utilización de clases singleton, ya iniciadas</w:t>
      </w:r>
    </w:p>
    <w:p w:rsidR="000320E4" w:rsidRDefault="000320E4" w:rsidP="006174B7">
      <w:pPr>
        <w:rPr>
          <w:lang w:val="es-ES"/>
        </w:rPr>
      </w:pPr>
    </w:p>
    <w:p w:rsidR="001F6BB0" w:rsidRPr="001F6BB0" w:rsidRDefault="001F6BB0" w:rsidP="001F6BB0">
      <w:pPr>
        <w:rPr>
          <w:lang w:val="es-ES"/>
        </w:rPr>
      </w:pPr>
      <w:r w:rsidRPr="001F6BB0">
        <w:rPr>
          <w:lang w:val="es-ES"/>
        </w:rPr>
        <w:t xml:space="preserve">Veremos a </w:t>
      </w:r>
      <w:r w:rsidR="00883B2D" w:rsidRPr="001F6BB0">
        <w:rPr>
          <w:lang w:val="es-ES"/>
        </w:rPr>
        <w:t>continuación</w:t>
      </w:r>
      <w:r w:rsidRPr="001F6BB0">
        <w:rPr>
          <w:lang w:val="es-ES"/>
        </w:rPr>
        <w:t xml:space="preserve"> como las variables </w:t>
      </w:r>
      <w:r w:rsidR="00883B2D">
        <w:rPr>
          <w:lang w:val="es-ES"/>
        </w:rPr>
        <w:t>“</w:t>
      </w:r>
      <w:r w:rsidRPr="001F6BB0">
        <w:rPr>
          <w:lang w:val="es-ES"/>
        </w:rPr>
        <w:t>serviceSingleton</w:t>
      </w:r>
      <w:r w:rsidR="00883B2D">
        <w:rPr>
          <w:lang w:val="es-ES"/>
        </w:rPr>
        <w:t>” de tipo: “</w:t>
      </w:r>
      <w:r w:rsidR="00883B2D" w:rsidRPr="00883B2D">
        <w:rPr>
          <w:lang w:val="es-ES"/>
        </w:rPr>
        <w:t>EmpleadoService</w:t>
      </w:r>
      <w:r w:rsidR="00883B2D">
        <w:rPr>
          <w:lang w:val="es-ES"/>
        </w:rPr>
        <w:t>”</w:t>
      </w:r>
      <w:r w:rsidR="00883B2D" w:rsidRPr="00883B2D">
        <w:rPr>
          <w:lang w:val="es-ES"/>
        </w:rPr>
        <w:t xml:space="preserve"> </w:t>
      </w:r>
      <w:r w:rsidRPr="001F6BB0">
        <w:rPr>
          <w:lang w:val="es-ES"/>
        </w:rPr>
        <w:t>y</w:t>
      </w:r>
    </w:p>
    <w:p w:rsidR="000320E4" w:rsidRDefault="00883B2D" w:rsidP="00883B2D">
      <w:pPr>
        <w:ind w:firstLine="0"/>
        <w:rPr>
          <w:lang w:val="es-ES"/>
        </w:rPr>
      </w:pPr>
      <w:r>
        <w:rPr>
          <w:lang w:val="es-ES"/>
        </w:rPr>
        <w:t>“</w:t>
      </w:r>
      <w:r w:rsidR="001F6BB0" w:rsidRPr="001F6BB0">
        <w:rPr>
          <w:lang w:val="es-ES"/>
        </w:rPr>
        <w:t>empDAO</w:t>
      </w:r>
      <w:r>
        <w:rPr>
          <w:lang w:val="es-ES"/>
        </w:rPr>
        <w:t xml:space="preserve">” de tipo </w:t>
      </w:r>
      <w:r w:rsidRPr="00883B2D">
        <w:rPr>
          <w:lang w:val="es-ES"/>
        </w:rPr>
        <w:t>EmpleadoDaoImpl</w:t>
      </w:r>
      <w:r w:rsidR="001F6BB0" w:rsidRPr="001F6BB0">
        <w:rPr>
          <w:lang w:val="es-ES"/>
        </w:rPr>
        <w:t xml:space="preserve">,  se mantienen </w:t>
      </w:r>
      <w:r>
        <w:rPr>
          <w:lang w:val="es-ES"/>
        </w:rPr>
        <w:t>s</w:t>
      </w:r>
      <w:r w:rsidR="001F6BB0" w:rsidRPr="001F6BB0">
        <w:rPr>
          <w:lang w:val="es-ES"/>
        </w:rPr>
        <w:t>ingleton tan solo manejando una Factoría de instancias</w:t>
      </w:r>
      <w:r>
        <w:rPr>
          <w:lang w:val="es-ES"/>
        </w:rPr>
        <w:t>,</w:t>
      </w:r>
      <w:r w:rsidR="001F6BB0" w:rsidRPr="001F6BB0">
        <w:rPr>
          <w:lang w:val="es-ES"/>
        </w:rPr>
        <w:t xml:space="preserve"> </w:t>
      </w:r>
      <w:r w:rsidR="001F6BB0" w:rsidRPr="001F6BB0">
        <w:rPr>
          <w:lang w:val="es-ES"/>
        </w:rPr>
        <w:lastRenderedPageBreak/>
        <w:t xml:space="preserve">que solo </w:t>
      </w:r>
      <w:r>
        <w:rPr>
          <w:lang w:val="es-ES"/>
        </w:rPr>
        <w:t>verifica</w:t>
      </w:r>
      <w:r w:rsidR="001F6BB0" w:rsidRPr="001F6BB0">
        <w:rPr>
          <w:lang w:val="es-ES"/>
        </w:rPr>
        <w:t xml:space="preserve"> si el objeto ya fue creado ant</w:t>
      </w:r>
      <w:r>
        <w:rPr>
          <w:lang w:val="es-ES"/>
        </w:rPr>
        <w:t xml:space="preserve">eriormente y si es así lo usa. </w:t>
      </w:r>
      <w:r w:rsidR="001F6BB0" w:rsidRPr="001F6BB0">
        <w:rPr>
          <w:lang w:val="es-ES"/>
        </w:rPr>
        <w:t xml:space="preserve">El método getInstance() de la clase HBMDAOFactory lo hace a nivel de interface con solo hacer </w:t>
      </w:r>
      <w:smartTag w:uri="urn:schemas-microsoft-com:office:smarttags" w:element="PersonName">
        <w:smartTagPr>
          <w:attr w:name="ProductID" w:val="la Factor￭a"/>
        </w:smartTagPr>
        <w:r w:rsidR="001F6BB0" w:rsidRPr="001F6BB0">
          <w:rPr>
            <w:lang w:val="es-ES"/>
          </w:rPr>
          <w:t>la Factoría</w:t>
        </w:r>
      </w:smartTag>
      <w:r w:rsidR="001F6BB0" w:rsidRPr="001F6BB0">
        <w:rPr>
          <w:lang w:val="es-ES"/>
        </w:rPr>
        <w:t xml:space="preserve"> ya devuelve el árbol de herencia de HBMDAOFactory como ser EmpleadoDAOImp.</w:t>
      </w:r>
    </w:p>
    <w:p w:rsidR="001F6BB0" w:rsidRDefault="001F6BB0" w:rsidP="001F6BB0">
      <w:pPr>
        <w:rPr>
          <w:lang w:val="es-ES"/>
        </w:rPr>
      </w:pPr>
    </w:p>
    <w:p w:rsidR="00E14E46" w:rsidRDefault="00C43633" w:rsidP="00516F5A">
      <w:pPr>
        <w:ind w:firstLine="0"/>
        <w:rPr>
          <w:rStyle w:val="Emphasis"/>
          <w:i/>
          <w:iCs w:val="0"/>
          <w:lang w:val="es-ES"/>
        </w:rPr>
      </w:pPr>
      <w:r>
        <w:rPr>
          <w:i/>
          <w:noProof/>
          <w:lang w:eastAsia="es-AR"/>
        </w:rPr>
        <w:drawing>
          <wp:inline distT="0" distB="0" distL="0" distR="0">
            <wp:extent cx="3057525" cy="3343275"/>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srcRect/>
                    <a:stretch>
                      <a:fillRect/>
                    </a:stretch>
                  </pic:blipFill>
                  <pic:spPr bwMode="auto">
                    <a:xfrm>
                      <a:off x="0" y="0"/>
                      <a:ext cx="3057525" cy="3343275"/>
                    </a:xfrm>
                    <a:prstGeom prst="rect">
                      <a:avLst/>
                    </a:prstGeom>
                    <a:noFill/>
                    <a:ln w="9525">
                      <a:noFill/>
                      <a:miter lim="800000"/>
                      <a:headEnd/>
                      <a:tailEnd/>
                    </a:ln>
                  </pic:spPr>
                </pic:pic>
              </a:graphicData>
            </a:graphic>
          </wp:inline>
        </w:drawing>
      </w:r>
    </w:p>
    <w:p w:rsidR="00883B2D" w:rsidRDefault="00922436" w:rsidP="00922436">
      <w:pPr>
        <w:pStyle w:val="Parafiguras"/>
        <w:rPr>
          <w:rStyle w:val="Emphasis"/>
        </w:rPr>
      </w:pPr>
      <w:r>
        <w:rPr>
          <w:rStyle w:val="Emphasis"/>
        </w:rPr>
        <w:t>DAO, Singleton, y factoría en acción 1 de 2</w:t>
      </w:r>
    </w:p>
    <w:p w:rsidR="00E14E46" w:rsidRDefault="00E14E46" w:rsidP="00326F8D">
      <w:pPr>
        <w:ind w:left="142"/>
        <w:rPr>
          <w:rStyle w:val="Emphasis"/>
        </w:rPr>
      </w:pPr>
      <w:r w:rsidRPr="00872819">
        <w:rPr>
          <w:rStyle w:val="Emphasis"/>
        </w:rPr>
        <w:t>Como veremos a continuación la factoría implementada para HBMDAO que configura para conectar las tablas de la base con Hibernate</w:t>
      </w:r>
      <w:r w:rsidR="001F6BB0">
        <w:rPr>
          <w:rStyle w:val="Emphasis"/>
        </w:rPr>
        <w:t>,</w:t>
      </w:r>
      <w:r w:rsidRPr="00872819">
        <w:rPr>
          <w:rStyle w:val="Emphasis"/>
        </w:rPr>
        <w:t xml:space="preserve"> creando una única conexión y </w:t>
      </w:r>
      <w:r w:rsidR="001F6BB0" w:rsidRPr="00872819">
        <w:rPr>
          <w:rStyle w:val="Emphasis"/>
        </w:rPr>
        <w:t>guardándola</w:t>
      </w:r>
      <w:r w:rsidRPr="00872819">
        <w:rPr>
          <w:rStyle w:val="Emphasis"/>
        </w:rPr>
        <w:t xml:space="preserve"> en un variable a reutilizar que se llama factory, </w:t>
      </w:r>
      <w:r w:rsidR="001F6BB0" w:rsidRPr="00872819">
        <w:rPr>
          <w:rStyle w:val="Emphasis"/>
        </w:rPr>
        <w:t>acá</w:t>
      </w:r>
      <w:r w:rsidR="001F6BB0">
        <w:rPr>
          <w:rStyle w:val="Emphasis"/>
        </w:rPr>
        <w:t xml:space="preserve"> vemos como se une</w:t>
      </w:r>
      <w:r w:rsidRPr="00872819">
        <w:rPr>
          <w:rStyle w:val="Emphasis"/>
        </w:rPr>
        <w:t xml:space="preserve"> DAO, Hibernate, Singleton y Factoria.</w:t>
      </w:r>
    </w:p>
    <w:p w:rsidR="00EB6181" w:rsidRPr="00872819" w:rsidRDefault="00EB6181" w:rsidP="00326F8D">
      <w:pPr>
        <w:ind w:left="142"/>
        <w:rPr>
          <w:rStyle w:val="Emphasis"/>
        </w:rPr>
      </w:pPr>
    </w:p>
    <w:p w:rsidR="00E14E46" w:rsidRDefault="00C43633" w:rsidP="00516F5A">
      <w:pPr>
        <w:ind w:firstLine="0"/>
        <w:rPr>
          <w:rStyle w:val="Emphasis"/>
          <w:i/>
          <w:iCs w:val="0"/>
          <w:lang w:val="es-ES"/>
        </w:rPr>
      </w:pPr>
      <w:r>
        <w:rPr>
          <w:i/>
          <w:noProof/>
          <w:lang w:eastAsia="es-AR"/>
        </w:rPr>
        <w:drawing>
          <wp:inline distT="0" distB="0" distL="0" distR="0">
            <wp:extent cx="3057525" cy="3101340"/>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srcRect/>
                    <a:stretch>
                      <a:fillRect/>
                    </a:stretch>
                  </pic:blipFill>
                  <pic:spPr bwMode="auto">
                    <a:xfrm>
                      <a:off x="0" y="0"/>
                      <a:ext cx="3057525" cy="3101340"/>
                    </a:xfrm>
                    <a:prstGeom prst="rect">
                      <a:avLst/>
                    </a:prstGeom>
                    <a:noFill/>
                    <a:ln w="9525">
                      <a:noFill/>
                      <a:miter lim="800000"/>
                      <a:headEnd/>
                      <a:tailEnd/>
                    </a:ln>
                  </pic:spPr>
                </pic:pic>
              </a:graphicData>
            </a:graphic>
          </wp:inline>
        </w:drawing>
      </w:r>
    </w:p>
    <w:p w:rsidR="00883B2D" w:rsidRDefault="00CF1572" w:rsidP="00CF1572">
      <w:pPr>
        <w:pStyle w:val="Parafiguras"/>
        <w:rPr>
          <w:rStyle w:val="Emphasis"/>
        </w:rPr>
      </w:pPr>
      <w:r>
        <w:rPr>
          <w:rStyle w:val="Emphasis"/>
        </w:rPr>
        <w:t>DAO, Singleton, y factoría en acción</w:t>
      </w:r>
      <w:r w:rsidR="00922436">
        <w:rPr>
          <w:rStyle w:val="Emphasis"/>
        </w:rPr>
        <w:t xml:space="preserve"> 2 de 2</w:t>
      </w:r>
    </w:p>
    <w:p w:rsidR="00B207DA" w:rsidRPr="00B207DA" w:rsidRDefault="00E14E46" w:rsidP="00B207DA">
      <w:pPr>
        <w:rPr>
          <w:rStyle w:val="Emphasis"/>
        </w:rPr>
      </w:pPr>
      <w:r w:rsidRPr="00872819">
        <w:rPr>
          <w:rStyle w:val="Emphasis"/>
        </w:rPr>
        <w:t>Acá vemos como se guarda y se mantiene un conjunto de DAOS en la variable daoMappings, de nuevo combinamos todo, DAO, Singleton y factoría.</w:t>
      </w:r>
    </w:p>
    <w:p w:rsidR="00B207DA" w:rsidRPr="00B207DA" w:rsidRDefault="00C43633" w:rsidP="00B207DA">
      <w:pPr>
        <w:rPr>
          <w:rStyle w:val="Emphasis"/>
          <w:i/>
          <w:iCs w:val="0"/>
          <w:lang w:val="es-ES"/>
        </w:rPr>
      </w:pPr>
      <w:r>
        <w:rPr>
          <w:iCs/>
          <w:noProof/>
          <w:lang w:eastAsia="es-AR"/>
        </w:rPr>
        <w:lastRenderedPageBreak/>
        <w:drawing>
          <wp:inline distT="0" distB="0" distL="0" distR="0">
            <wp:extent cx="2999105" cy="3379470"/>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srcRect/>
                    <a:stretch>
                      <a:fillRect/>
                    </a:stretch>
                  </pic:blipFill>
                  <pic:spPr bwMode="auto">
                    <a:xfrm>
                      <a:off x="0" y="0"/>
                      <a:ext cx="2999105" cy="3379470"/>
                    </a:xfrm>
                    <a:prstGeom prst="rect">
                      <a:avLst/>
                    </a:prstGeom>
                    <a:noFill/>
                    <a:ln w="9525">
                      <a:noFill/>
                      <a:miter lim="800000"/>
                      <a:headEnd/>
                      <a:tailEnd/>
                    </a:ln>
                  </pic:spPr>
                </pic:pic>
              </a:graphicData>
            </a:graphic>
          </wp:inline>
        </w:drawing>
      </w:r>
    </w:p>
    <w:p w:rsidR="00B207DA" w:rsidRDefault="00B207DA" w:rsidP="00B207DA">
      <w:pPr>
        <w:pStyle w:val="Parafiguras"/>
        <w:rPr>
          <w:rStyle w:val="Emphasis"/>
        </w:rPr>
      </w:pPr>
      <w:r>
        <w:rPr>
          <w:rStyle w:val="Emphasis"/>
        </w:rPr>
        <w:t>Singleton de DAOs</w:t>
      </w:r>
    </w:p>
    <w:p w:rsidR="00E14E46" w:rsidRDefault="00E14E46" w:rsidP="007C4BEB">
      <w:pPr>
        <w:pStyle w:val="Heading2"/>
        <w:rPr>
          <w:rStyle w:val="Emphasis"/>
        </w:rPr>
      </w:pPr>
      <w:r w:rsidRPr="00872819">
        <w:rPr>
          <w:rStyle w:val="Emphasis"/>
        </w:rPr>
        <w:t>Impl</w:t>
      </w:r>
      <w:r w:rsidR="001F6BB0">
        <w:rPr>
          <w:rStyle w:val="Emphasis"/>
        </w:rPr>
        <w:t xml:space="preserve">ementación de </w:t>
      </w:r>
      <w:r w:rsidR="006F2575">
        <w:rPr>
          <w:rStyle w:val="Emphasis"/>
        </w:rPr>
        <w:t>estrategia</w:t>
      </w:r>
      <w:r w:rsidR="001F6BB0">
        <w:rPr>
          <w:rStyle w:val="Emphasis"/>
        </w:rPr>
        <w:t xml:space="preserve"> de DTO.</w:t>
      </w:r>
    </w:p>
    <w:p w:rsidR="001F6BB0" w:rsidRDefault="001F6BB0" w:rsidP="001F6BB0">
      <w:pPr>
        <w:rPr>
          <w:rStyle w:val="Emphasis"/>
        </w:rPr>
      </w:pPr>
      <w:r>
        <w:rPr>
          <w:rStyle w:val="Emphasis"/>
        </w:rPr>
        <w:t xml:space="preserve">Es </w:t>
      </w:r>
      <w:r w:rsidRPr="00872819">
        <w:rPr>
          <w:rStyle w:val="Emphasis"/>
        </w:rPr>
        <w:t>para poder resolver la problemática de Cliente Servidor de GWT co</w:t>
      </w:r>
      <w:r>
        <w:rPr>
          <w:rStyle w:val="Emphasis"/>
        </w:rPr>
        <w:t>n</w:t>
      </w:r>
      <w:r w:rsidRPr="00872819">
        <w:rPr>
          <w:rStyle w:val="Emphasis"/>
        </w:rPr>
        <w:t xml:space="preserve"> DTO Dozer</w:t>
      </w:r>
      <w:r w:rsidR="00922436">
        <w:rPr>
          <w:rStyle w:val="Emphasis"/>
        </w:rPr>
        <w:t xml:space="preserve"> [9]</w:t>
      </w:r>
      <w:r w:rsidR="00085B5B">
        <w:rPr>
          <w:rStyle w:val="Emphasis"/>
        </w:rPr>
        <w:t xml:space="preserve"> </w:t>
      </w:r>
      <w:r w:rsidR="006F2575">
        <w:rPr>
          <w:rStyle w:val="Emphasis"/>
        </w:rPr>
        <w:t>(API para poder transformar un objeto de negocio en su similar de DTO, configurable para soportar diferentes tipos de objetos de bean a beanDTO)</w:t>
      </w:r>
    </w:p>
    <w:p w:rsidR="001F6BB0" w:rsidRPr="001F6BB0" w:rsidRDefault="001F6BB0" w:rsidP="001F6BB0"/>
    <w:p w:rsidR="00E14E46" w:rsidRDefault="00E14E46" w:rsidP="007C4BEB">
      <w:pPr>
        <w:pStyle w:val="Heading3"/>
        <w:rPr>
          <w:lang w:val="pt-BR"/>
        </w:rPr>
      </w:pPr>
      <w:r w:rsidRPr="001F6BB0">
        <w:rPr>
          <w:lang w:val="pt-BR"/>
        </w:rPr>
        <w:t>Motivo</w:t>
      </w:r>
    </w:p>
    <w:p w:rsidR="00E14E46" w:rsidRPr="00872819" w:rsidRDefault="00E14E46" w:rsidP="000810DA">
      <w:pPr>
        <w:rPr>
          <w:rStyle w:val="Emphasis"/>
        </w:rPr>
      </w:pPr>
      <w:r w:rsidRPr="00872819">
        <w:rPr>
          <w:rStyle w:val="Emphasis"/>
        </w:rPr>
        <w:t>Se debe utilizar objetos de datos de transferencia (DTO), porque DTOs sólo pueden ser transferidos a otro la capa de cliente de GWT.</w:t>
      </w:r>
    </w:p>
    <w:p w:rsidR="00E14E46" w:rsidRPr="00872819" w:rsidRDefault="00E14E46" w:rsidP="000810DA">
      <w:pPr>
        <w:rPr>
          <w:rStyle w:val="Emphasis"/>
        </w:rPr>
      </w:pPr>
      <w:r w:rsidRPr="00872819">
        <w:rPr>
          <w:rStyle w:val="Emphasis"/>
        </w:rPr>
        <w:t>En este ejemplo se crean tantos DTO como beans existan y después de recibir el objeto de Hibernate que tenía para convertirlo en EntidadDto.</w:t>
      </w:r>
    </w:p>
    <w:p w:rsidR="00E14E46" w:rsidRPr="00872819" w:rsidRDefault="00E14E46" w:rsidP="000810DA">
      <w:pPr>
        <w:rPr>
          <w:rStyle w:val="Emphasis"/>
        </w:rPr>
      </w:pPr>
      <w:r w:rsidRPr="00872819">
        <w:rPr>
          <w:rStyle w:val="Emphasis"/>
        </w:rPr>
        <w:t xml:space="preserve">Para convertir a DTOs Beans se usa dozer </w:t>
      </w:r>
      <w:r w:rsidR="00922436">
        <w:rPr>
          <w:rStyle w:val="Emphasis"/>
        </w:rPr>
        <w:t xml:space="preserve">[9] </w:t>
      </w:r>
      <w:r w:rsidRPr="00872819">
        <w:rPr>
          <w:rStyle w:val="Emphasis"/>
        </w:rPr>
        <w:t>en el ejemplo bssyj.</w:t>
      </w:r>
    </w:p>
    <w:p w:rsidR="00E14E46" w:rsidRPr="00872819" w:rsidRDefault="00E14E46" w:rsidP="000810DA">
      <w:pPr>
        <w:rPr>
          <w:rStyle w:val="Emphasis"/>
        </w:rPr>
      </w:pPr>
      <w:r w:rsidRPr="00872819">
        <w:rPr>
          <w:rStyle w:val="Emphasis"/>
        </w:rPr>
        <w:t>Para utilizar el dozer es necesario asignar DTOs beans y con las asignaciones de dozer. O usar las asignaciones personalizadas a través de archivos XML dozer.</w:t>
      </w:r>
    </w:p>
    <w:p w:rsidR="00E14E46" w:rsidRPr="00872819" w:rsidRDefault="00E14E46" w:rsidP="000810DA">
      <w:pPr>
        <w:rPr>
          <w:rStyle w:val="Emphasis"/>
        </w:rPr>
      </w:pPr>
      <w:r w:rsidRPr="00872819">
        <w:rPr>
          <w:rStyle w:val="Emphasis"/>
        </w:rPr>
        <w:t xml:space="preserve">Como vemos en este caso </w:t>
      </w:r>
      <w:r w:rsidR="00922436">
        <w:rPr>
          <w:rStyle w:val="Emphasis"/>
        </w:rPr>
        <w:t>se utiliza</w:t>
      </w:r>
      <w:r w:rsidRPr="00872819">
        <w:rPr>
          <w:rStyle w:val="Emphasis"/>
        </w:rPr>
        <w:t xml:space="preserve"> una instancia de DozerBeanMapper</w:t>
      </w:r>
      <w:r w:rsidR="00085B5B">
        <w:rPr>
          <w:rStyle w:val="Emphasis"/>
        </w:rPr>
        <w:t xml:space="preserve"> (que viene con </w:t>
      </w:r>
      <w:smartTag w:uri="urn:schemas-microsoft-com:office:smarttags" w:element="PersonName">
        <w:smartTagPr>
          <w:attr w:name="ProductID" w:val="la Api"/>
        </w:smartTagPr>
        <w:r w:rsidR="00085B5B">
          <w:rPr>
            <w:rStyle w:val="Emphasis"/>
          </w:rPr>
          <w:t>la Api</w:t>
        </w:r>
      </w:smartTag>
      <w:r w:rsidR="00085B5B">
        <w:rPr>
          <w:rStyle w:val="Emphasis"/>
        </w:rPr>
        <w:t xml:space="preserve"> d Dozer)</w:t>
      </w:r>
      <w:r w:rsidR="00922436">
        <w:rPr>
          <w:rStyle w:val="Emphasis"/>
        </w:rPr>
        <w:t>, para pasar de bean a DTO D</w:t>
      </w:r>
      <w:r w:rsidRPr="00872819">
        <w:rPr>
          <w:rStyle w:val="Emphasis"/>
        </w:rPr>
        <w:t>ozer automáticamente va a comparar las variables de y si coincide el nombre y la firma asume que son los mismos datos.</w:t>
      </w:r>
    </w:p>
    <w:p w:rsidR="00E14E46" w:rsidRDefault="00922436" w:rsidP="000810DA">
      <w:pPr>
        <w:rPr>
          <w:rStyle w:val="Emphasis"/>
        </w:rPr>
      </w:pPr>
      <w:r>
        <w:rPr>
          <w:rStyle w:val="Emphasis"/>
        </w:rPr>
        <w:t>O</w:t>
      </w:r>
      <w:r w:rsidR="00E14E46" w:rsidRPr="00872819">
        <w:rPr>
          <w:rStyle w:val="Emphasis"/>
        </w:rPr>
        <w:t>btengo la instancia del bean y el caso siguiente es invocar a dozer para que se encargue de trasformarlo automáticamente.</w:t>
      </w:r>
    </w:p>
    <w:p w:rsidR="006F2575" w:rsidRDefault="006F2575" w:rsidP="000810DA">
      <w:pPr>
        <w:rPr>
          <w:rStyle w:val="Emphasis"/>
        </w:rPr>
      </w:pPr>
    </w:p>
    <w:p w:rsidR="00F93A62" w:rsidRDefault="00C43633" w:rsidP="00C70489">
      <w:pPr>
        <w:ind w:firstLine="0"/>
        <w:rPr>
          <w:rStyle w:val="Emphasis"/>
          <w:i/>
          <w:iCs w:val="0"/>
        </w:rPr>
      </w:pPr>
      <w:r>
        <w:rPr>
          <w:i/>
          <w:noProof/>
          <w:lang w:eastAsia="es-AR"/>
        </w:rPr>
        <w:lastRenderedPageBreak/>
        <w:drawing>
          <wp:inline distT="0" distB="0" distL="0" distR="0">
            <wp:extent cx="3204210" cy="2267585"/>
            <wp:effectExtent l="1905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srcRect/>
                    <a:stretch>
                      <a:fillRect/>
                    </a:stretch>
                  </pic:blipFill>
                  <pic:spPr bwMode="auto">
                    <a:xfrm>
                      <a:off x="0" y="0"/>
                      <a:ext cx="3204210" cy="2267585"/>
                    </a:xfrm>
                    <a:prstGeom prst="rect">
                      <a:avLst/>
                    </a:prstGeom>
                    <a:noFill/>
                    <a:ln w="9525">
                      <a:noFill/>
                      <a:miter lim="800000"/>
                      <a:headEnd/>
                      <a:tailEnd/>
                    </a:ln>
                  </pic:spPr>
                </pic:pic>
              </a:graphicData>
            </a:graphic>
          </wp:inline>
        </w:drawing>
      </w:r>
    </w:p>
    <w:p w:rsidR="00922436" w:rsidRPr="00C70489" w:rsidRDefault="00922436" w:rsidP="00922436">
      <w:pPr>
        <w:pStyle w:val="Parafiguras"/>
      </w:pPr>
      <w:r>
        <w:t>Utilización de Dozer</w:t>
      </w:r>
    </w:p>
    <w:p w:rsidR="0017067D" w:rsidRPr="0017067D" w:rsidRDefault="0017067D" w:rsidP="007C4BEB">
      <w:pPr>
        <w:pStyle w:val="Heading1"/>
      </w:pPr>
      <w:r>
        <w:t>referencias</w:t>
      </w:r>
    </w:p>
    <w:p w:rsidR="0017067D" w:rsidRPr="00A567FC" w:rsidRDefault="00A567FC" w:rsidP="00AA0CE9">
      <w:pPr>
        <w:pStyle w:val="Reference"/>
        <w:jc w:val="left"/>
        <w:rPr>
          <w:lang w:val="en-US"/>
        </w:rPr>
      </w:pPr>
      <w:r w:rsidRPr="00A567FC">
        <w:rPr>
          <w:lang w:val="en-US"/>
        </w:rPr>
        <w:t>Adam Tacy, Robert Hanson, Jason Essington, Ian Bambury, Christopher Ramsdale</w:t>
      </w:r>
      <w:r w:rsidR="0017067D" w:rsidRPr="00E171D0">
        <w:rPr>
          <w:lang w:val="en-US"/>
          <w:rPrChange w:id="177" w:author="sebastian.echarte" w:date="2013-02-27T10:11:00Z">
            <w:rPr/>
          </w:rPrChange>
        </w:rPr>
        <w:t xml:space="preserve">, </w:t>
      </w:r>
      <w:r w:rsidRPr="00E171D0">
        <w:rPr>
          <w:lang w:val="en-US"/>
          <w:rPrChange w:id="178" w:author="sebastian.echarte" w:date="2013-02-27T10:11:00Z">
            <w:rPr/>
          </w:rPrChange>
        </w:rPr>
        <w:t>Gwt in Action</w:t>
      </w:r>
      <w:r w:rsidR="0017067D" w:rsidRPr="00A567FC">
        <w:rPr>
          <w:lang w:val="en-US"/>
        </w:rPr>
        <w:t>,</w:t>
      </w:r>
      <w:r>
        <w:rPr>
          <w:lang w:val="en-US"/>
        </w:rPr>
        <w:t xml:space="preserve"> </w:t>
      </w:r>
      <w:r w:rsidR="0017067D" w:rsidRPr="00A567FC">
        <w:rPr>
          <w:lang w:val="en-US"/>
        </w:rPr>
        <w:t>Editorial</w:t>
      </w:r>
      <w:r>
        <w:rPr>
          <w:lang w:val="en-US"/>
        </w:rPr>
        <w:t>:</w:t>
      </w:r>
      <w:r w:rsidR="0017067D" w:rsidRPr="00A567FC">
        <w:rPr>
          <w:lang w:val="en-US"/>
        </w:rPr>
        <w:t xml:space="preserve"> </w:t>
      </w:r>
      <w:r w:rsidRPr="00A567FC">
        <w:rPr>
          <w:lang w:val="en-US"/>
        </w:rPr>
        <w:t>O'Reilly Media</w:t>
      </w:r>
      <w:r w:rsidR="0017067D" w:rsidRPr="00A567FC">
        <w:rPr>
          <w:lang w:val="en-US"/>
        </w:rPr>
        <w:t xml:space="preserve">, </w:t>
      </w:r>
      <w:r>
        <w:rPr>
          <w:lang w:val="en-US"/>
        </w:rPr>
        <w:t>2012</w:t>
      </w:r>
      <w:r w:rsidR="0017067D" w:rsidRPr="00A567FC">
        <w:rPr>
          <w:lang w:val="en-US"/>
        </w:rPr>
        <w:t>.</w:t>
      </w:r>
    </w:p>
    <w:p w:rsidR="0017067D" w:rsidRPr="00B655B9" w:rsidRDefault="00DD65FA" w:rsidP="00AA0CE9">
      <w:pPr>
        <w:pStyle w:val="Reference"/>
        <w:jc w:val="left"/>
        <w:rPr>
          <w:lang w:val="en-US"/>
        </w:rPr>
      </w:pPr>
      <w:r w:rsidRPr="00DD65FA">
        <w:rPr>
          <w:lang w:val="en-US"/>
        </w:rPr>
        <w:t>Daniel Guermeur, Amy Unruh, Amy Unruh</w:t>
      </w:r>
      <w:r w:rsidR="0017067D" w:rsidRPr="001B7911">
        <w:rPr>
          <w:lang w:val="en-US"/>
        </w:rPr>
        <w:t xml:space="preserve">, </w:t>
      </w:r>
      <w:r w:rsidRPr="00DD65FA">
        <w:rPr>
          <w:lang w:val="en-US"/>
        </w:rPr>
        <w:t>Google App Engine Java and GWT Application</w:t>
      </w:r>
      <w:r w:rsidR="0017067D" w:rsidRPr="001B7911">
        <w:rPr>
          <w:lang w:val="en-US"/>
        </w:rPr>
        <w:t xml:space="preserve">, </w:t>
      </w:r>
      <w:r>
        <w:rPr>
          <w:lang w:val="en-US"/>
        </w:rPr>
        <w:t>2010</w:t>
      </w:r>
      <w:r w:rsidR="0017067D" w:rsidRPr="001B7911">
        <w:rPr>
          <w:lang w:val="en-US"/>
        </w:rPr>
        <w:t>.</w:t>
      </w:r>
    </w:p>
    <w:p w:rsidR="0017067D" w:rsidRDefault="00CF10E6" w:rsidP="00AA0CE9">
      <w:pPr>
        <w:pStyle w:val="Reference"/>
        <w:jc w:val="left"/>
        <w:rPr>
          <w:lang w:val="en-US"/>
        </w:rPr>
      </w:pPr>
      <w:r w:rsidRPr="00CF10E6">
        <w:rPr>
          <w:lang w:val="en-US"/>
        </w:rPr>
        <w:t>James Elliott, Timothy O'Brien, Ryan</w:t>
      </w:r>
      <w:r>
        <w:rPr>
          <w:lang w:val="en-US"/>
        </w:rPr>
        <w:t xml:space="preserve"> Owler</w:t>
      </w:r>
      <w:r w:rsidR="0017067D" w:rsidRPr="001B7911">
        <w:rPr>
          <w:lang w:val="en-US"/>
        </w:rPr>
        <w:t>, “</w:t>
      </w:r>
      <w:r w:rsidRPr="00CF10E6">
        <w:rPr>
          <w:lang w:val="en-US"/>
        </w:rPr>
        <w:t>Harnessing Hibernate</w:t>
      </w:r>
      <w:r w:rsidR="0017067D" w:rsidRPr="001B7911">
        <w:rPr>
          <w:lang w:val="en-US"/>
        </w:rPr>
        <w:t xml:space="preserve">”, </w:t>
      </w:r>
      <w:r>
        <w:rPr>
          <w:lang w:val="en-US"/>
        </w:rPr>
        <w:t>2008</w:t>
      </w:r>
      <w:r w:rsidR="0017067D" w:rsidRPr="001B7911">
        <w:rPr>
          <w:lang w:val="en-US"/>
        </w:rPr>
        <w:t>.</w:t>
      </w:r>
    </w:p>
    <w:p w:rsidR="00C70489" w:rsidRDefault="00C70489" w:rsidP="00AA0CE9">
      <w:pPr>
        <w:pStyle w:val="Reference"/>
        <w:jc w:val="left"/>
        <w:rPr>
          <w:lang w:val="en-US"/>
        </w:rPr>
      </w:pPr>
      <w:r w:rsidRPr="00C70489">
        <w:rPr>
          <w:lang w:val="en-US"/>
        </w:rPr>
        <w:t>SmartGWT (</w:t>
      </w:r>
      <w:r w:rsidR="00163BA7">
        <w:fldChar w:fldCharType="begin"/>
      </w:r>
      <w:r w:rsidR="00163BA7" w:rsidRPr="00E171D0">
        <w:rPr>
          <w:lang w:val="en-US"/>
          <w:rPrChange w:id="179" w:author="sebastian.echarte" w:date="2013-02-27T10:11:00Z">
            <w:rPr/>
          </w:rPrChange>
        </w:rPr>
        <w:instrText>HYPERLINK "http://www.smartclient.com/smartgwt/showcase/"</w:instrText>
      </w:r>
      <w:r w:rsidR="00163BA7">
        <w:fldChar w:fldCharType="separate"/>
      </w:r>
      <w:r w:rsidR="00AA0CE9" w:rsidRPr="00D62FD1">
        <w:rPr>
          <w:rStyle w:val="Hyperlink"/>
          <w:lang w:val="en-US"/>
        </w:rPr>
        <w:t>http://www.smartclient.com/smartgwt/showcase/</w:t>
      </w:r>
      <w:r w:rsidR="00163BA7">
        <w:fldChar w:fldCharType="end"/>
      </w:r>
      <w:r w:rsidRPr="00C70489">
        <w:rPr>
          <w:lang w:val="en-US"/>
        </w:rPr>
        <w:t>)</w:t>
      </w:r>
    </w:p>
    <w:p w:rsidR="00AA0CE9" w:rsidRPr="00C70489" w:rsidRDefault="00AA0CE9" w:rsidP="00AA0CE9">
      <w:pPr>
        <w:pStyle w:val="Reference"/>
        <w:jc w:val="left"/>
        <w:rPr>
          <w:lang w:val="en-US"/>
        </w:rPr>
      </w:pPr>
      <w:r>
        <w:rPr>
          <w:lang w:val="en-US"/>
        </w:rPr>
        <w:t>MVP (</w:t>
      </w:r>
      <w:r w:rsidRPr="00AA0CE9">
        <w:rPr>
          <w:rStyle w:val="Hyperlink"/>
          <w:lang w:val="en-US"/>
        </w:rPr>
        <w:t>https://developers.google.com/web-toolkit/doc/latest/DevGuideMvpActivitiesAndPlaces</w:t>
      </w:r>
      <w:r>
        <w:rPr>
          <w:lang w:val="en-US"/>
        </w:rPr>
        <w:t>)</w:t>
      </w:r>
    </w:p>
    <w:p w:rsidR="00C70489" w:rsidRDefault="00C70489" w:rsidP="00AA0CE9">
      <w:pPr>
        <w:pStyle w:val="Reference"/>
        <w:jc w:val="left"/>
        <w:rPr>
          <w:lang w:val="es-ES"/>
        </w:rPr>
      </w:pPr>
      <w:bookmarkStart w:id="180" w:name="_Ref344383222"/>
      <w:r w:rsidRPr="00C70489">
        <w:rPr>
          <w:lang w:val="es-ES"/>
        </w:rPr>
        <w:t xml:space="preserve">GWT y </w:t>
      </w:r>
      <w:r>
        <w:rPr>
          <w:lang w:val="es-ES"/>
        </w:rPr>
        <w:t xml:space="preserve">MVP </w:t>
      </w:r>
      <w:r w:rsidRPr="00C70489">
        <w:rPr>
          <w:lang w:val="es-ES"/>
        </w:rPr>
        <w:t>(</w:t>
      </w:r>
      <w:hyperlink r:id="rId49" w:history="1">
        <w:r w:rsidRPr="00C70489">
          <w:rPr>
            <w:rStyle w:val="Hyperlink"/>
            <w:lang w:val="es-ES"/>
          </w:rPr>
          <w:t>http://code.google.com/intl/es-ES/webtoolkit/articles/mvp-architecture.html</w:t>
        </w:r>
      </w:hyperlink>
      <w:r w:rsidRPr="00C70489">
        <w:rPr>
          <w:lang w:val="es-ES"/>
        </w:rPr>
        <w:t>)</w:t>
      </w:r>
      <w:bookmarkEnd w:id="180"/>
    </w:p>
    <w:p w:rsidR="00C70489" w:rsidRPr="00C70489" w:rsidRDefault="00C70489" w:rsidP="00AA0CE9">
      <w:pPr>
        <w:pStyle w:val="Reference"/>
        <w:jc w:val="left"/>
        <w:rPr>
          <w:lang w:val="en-US"/>
        </w:rPr>
      </w:pPr>
      <w:r w:rsidRPr="00C70489">
        <w:rPr>
          <w:lang w:val="en-US"/>
        </w:rPr>
        <w:t>DAO (</w:t>
      </w:r>
      <w:r w:rsidR="00163BA7">
        <w:fldChar w:fldCharType="begin"/>
      </w:r>
      <w:r w:rsidR="00163BA7" w:rsidRPr="00E171D0">
        <w:rPr>
          <w:lang w:val="en-US"/>
          <w:rPrChange w:id="181" w:author="sebastian.echarte" w:date="2013-02-27T10:11:00Z">
            <w:rPr/>
          </w:rPrChange>
        </w:rPr>
        <w:instrText>HYPERLINK "http://java.sun.com/blueprints/corej2eepatterns/Patterns/DataAccessObject.html"</w:instrText>
      </w:r>
      <w:r w:rsidR="00163BA7">
        <w:fldChar w:fldCharType="separate"/>
      </w:r>
      <w:r w:rsidRPr="004D5FFF">
        <w:rPr>
          <w:rStyle w:val="Hyperlink"/>
          <w:lang w:val="en-US"/>
        </w:rPr>
        <w:t>http://java.sun.com/blueprints/corej2eepatterns/Patterns/DataAccessObject.html</w:t>
      </w:r>
      <w:r w:rsidR="00163BA7">
        <w:fldChar w:fldCharType="end"/>
      </w:r>
      <w:r w:rsidRPr="00C70489">
        <w:rPr>
          <w:lang w:val="en-US"/>
        </w:rPr>
        <w:t>)</w:t>
      </w:r>
    </w:p>
    <w:p w:rsidR="00C70489" w:rsidRPr="00C70489" w:rsidRDefault="00C70489" w:rsidP="00AA0CE9">
      <w:pPr>
        <w:pStyle w:val="Reference"/>
        <w:jc w:val="left"/>
        <w:rPr>
          <w:lang w:val="en-US"/>
        </w:rPr>
      </w:pPr>
      <w:r w:rsidRPr="00C70489">
        <w:rPr>
          <w:lang w:val="en-US"/>
        </w:rPr>
        <w:t>Singleton (</w:t>
      </w:r>
      <w:r w:rsidR="00163BA7">
        <w:fldChar w:fldCharType="begin"/>
      </w:r>
      <w:r w:rsidR="00163BA7" w:rsidRPr="00E171D0">
        <w:rPr>
          <w:lang w:val="en-US"/>
          <w:rPrChange w:id="182" w:author="sebastian.echarte" w:date="2013-02-27T10:11:00Z">
            <w:rPr/>
          </w:rPrChange>
        </w:rPr>
        <w:instrText>HYPERLINK "http://es.wikipedia.org/wiki/Singleton"</w:instrText>
      </w:r>
      <w:r w:rsidR="00163BA7">
        <w:fldChar w:fldCharType="separate"/>
      </w:r>
      <w:r w:rsidRPr="004D5FFF">
        <w:rPr>
          <w:rStyle w:val="Hyperlink"/>
          <w:lang w:val="en-US"/>
        </w:rPr>
        <w:t>http://es.wikipedia.org/wiki/Singleton</w:t>
      </w:r>
      <w:r w:rsidR="00163BA7">
        <w:fldChar w:fldCharType="end"/>
      </w:r>
      <w:r w:rsidRPr="00C70489">
        <w:rPr>
          <w:lang w:val="en-US"/>
        </w:rPr>
        <w:t>)</w:t>
      </w:r>
    </w:p>
    <w:p w:rsidR="00C70489" w:rsidRPr="00C70489" w:rsidRDefault="00C70489" w:rsidP="00AA0CE9">
      <w:pPr>
        <w:pStyle w:val="Reference"/>
        <w:jc w:val="left"/>
        <w:rPr>
          <w:lang w:val="en-US"/>
        </w:rPr>
      </w:pPr>
      <w:r w:rsidRPr="00C70489">
        <w:rPr>
          <w:lang w:val="en-US"/>
        </w:rPr>
        <w:t>DTODozer (</w:t>
      </w:r>
      <w:r w:rsidR="00163BA7">
        <w:fldChar w:fldCharType="begin"/>
      </w:r>
      <w:r w:rsidR="00163BA7" w:rsidRPr="00E171D0">
        <w:rPr>
          <w:lang w:val="en-US"/>
          <w:rPrChange w:id="183" w:author="sebastian.echarte" w:date="2013-02-27T10:11:00Z">
            <w:rPr/>
          </w:rPrChange>
        </w:rPr>
        <w:instrText>HYPERLINK "http://dozer.sourceforge.net/documentation/gettingstarted.html"</w:instrText>
      </w:r>
      <w:r w:rsidR="00163BA7">
        <w:fldChar w:fldCharType="separate"/>
      </w:r>
      <w:r w:rsidRPr="004D5FFF">
        <w:rPr>
          <w:rStyle w:val="Hyperlink"/>
          <w:lang w:val="pt-BR"/>
        </w:rPr>
        <w:t>http://dozer.sourceforge.net/documentation/gettingstarted.html</w:t>
      </w:r>
      <w:r w:rsidR="00163BA7">
        <w:fldChar w:fldCharType="end"/>
      </w:r>
      <w:r w:rsidRPr="00C70489">
        <w:rPr>
          <w:lang w:val="en-US"/>
        </w:rPr>
        <w:t>)</w:t>
      </w:r>
    </w:p>
    <w:p w:rsidR="00C70489" w:rsidRPr="00C70489" w:rsidRDefault="00AA0CE9" w:rsidP="00AA0CE9">
      <w:pPr>
        <w:pStyle w:val="Reference"/>
        <w:jc w:val="left"/>
        <w:rPr>
          <w:lang w:val="en-US"/>
        </w:rPr>
      </w:pPr>
      <w:r>
        <w:rPr>
          <w:lang w:val="en-US"/>
        </w:rPr>
        <w:t>GWT (</w:t>
      </w:r>
      <w:r w:rsidRPr="00AA0CE9">
        <w:rPr>
          <w:rStyle w:val="Hyperlink"/>
          <w:lang w:val="pt-BR"/>
        </w:rPr>
        <w:t>https://developers.google.com/web-toolkit/overview</w:t>
      </w:r>
      <w:r>
        <w:rPr>
          <w:lang w:val="en-US"/>
        </w:rPr>
        <w:t>)</w:t>
      </w:r>
    </w:p>
    <w:p w:rsidR="00743FCE" w:rsidRDefault="00743FCE" w:rsidP="00B207DA">
      <w:pPr>
        <w:pStyle w:val="Reference"/>
        <w:jc w:val="left"/>
        <w:rPr>
          <w:lang w:val="es-ES"/>
        </w:rPr>
      </w:pPr>
      <w:r w:rsidRPr="00743FCE">
        <w:rPr>
          <w:lang w:val="es-ES"/>
        </w:rPr>
        <w:t>Licencia GPL (</w:t>
      </w:r>
      <w:hyperlink r:id="rId50" w:history="1">
        <w:r w:rsidRPr="00D62FD1">
          <w:rPr>
            <w:rStyle w:val="Hyperlink"/>
            <w:lang w:val="pt-BR"/>
          </w:rPr>
          <w:t>http://es.wikipedia.org/wiki/GNU_General_Public_License</w:t>
        </w:r>
      </w:hyperlink>
      <w:r w:rsidRPr="00743FCE">
        <w:rPr>
          <w:lang w:val="es-ES"/>
        </w:rPr>
        <w:t>)</w:t>
      </w:r>
    </w:p>
    <w:p w:rsidR="00E4251F" w:rsidRDefault="00E4251F" w:rsidP="00E4251F">
      <w:pPr>
        <w:pStyle w:val="Reference"/>
        <w:jc w:val="left"/>
        <w:rPr>
          <w:lang w:val="en-US"/>
        </w:rPr>
      </w:pPr>
      <w:r w:rsidRPr="00E4251F">
        <w:rPr>
          <w:lang w:val="en-US"/>
        </w:rPr>
        <w:t>Kalagiakos, P. Cloud Computing learning</w:t>
      </w:r>
      <w:r>
        <w:rPr>
          <w:lang w:val="en-US"/>
        </w:rPr>
        <w:t xml:space="preserve"> </w:t>
      </w:r>
      <w:r w:rsidRPr="00E4251F">
        <w:rPr>
          <w:lang w:val="en-US"/>
        </w:rPr>
        <w:t>Application of Information and Communic</w:t>
      </w:r>
      <w:r w:rsidR="00B6767D">
        <w:rPr>
          <w:lang w:val="en-US"/>
        </w:rPr>
        <w:t>ation Technologies (AICT), 2011</w:t>
      </w:r>
    </w:p>
    <w:p w:rsidR="00B6767D" w:rsidRDefault="00B6767D" w:rsidP="00B6767D">
      <w:pPr>
        <w:pStyle w:val="Reference"/>
        <w:jc w:val="left"/>
        <w:rPr>
          <w:lang w:val="en-US"/>
        </w:rPr>
      </w:pPr>
      <w:r w:rsidRPr="00B6767D">
        <w:rPr>
          <w:lang w:val="en-US"/>
        </w:rPr>
        <w:t>Piotr Pawlak, Bartosz Sakowicz, Piotr Mazur, Andrzej Napieralski</w:t>
      </w:r>
      <w:r>
        <w:rPr>
          <w:lang w:val="en-US"/>
        </w:rPr>
        <w:t xml:space="preserve"> </w:t>
      </w:r>
      <w:r w:rsidRPr="00B6767D">
        <w:rPr>
          <w:lang w:val="en-US"/>
        </w:rPr>
        <w:t>Social Network Application based on Google Web</w:t>
      </w:r>
      <w:r>
        <w:rPr>
          <w:lang w:val="en-US"/>
        </w:rPr>
        <w:t xml:space="preserve"> </w:t>
      </w:r>
      <w:r w:rsidRPr="00B6767D">
        <w:rPr>
          <w:lang w:val="en-US"/>
        </w:rPr>
        <w:t>Toolkit.</w:t>
      </w:r>
    </w:p>
    <w:p w:rsidR="00B6767D" w:rsidRDefault="00B6767D" w:rsidP="00B6767D">
      <w:pPr>
        <w:pStyle w:val="Reference"/>
        <w:jc w:val="left"/>
        <w:rPr>
          <w:lang w:val="en-US"/>
        </w:rPr>
      </w:pPr>
      <w:r w:rsidRPr="00E4251F">
        <w:rPr>
          <w:lang w:val="en-US"/>
        </w:rPr>
        <w:t>Cloud Computing</w:t>
      </w:r>
      <w:r>
        <w:rPr>
          <w:lang w:val="en-US"/>
        </w:rPr>
        <w:t xml:space="preserve"> (</w:t>
      </w:r>
      <w:r w:rsidRPr="00B6767D">
        <w:rPr>
          <w:rStyle w:val="Hyperlink"/>
          <w:lang w:val="pt-BR"/>
        </w:rPr>
        <w:t>http://en.wikipedia.org/wiki/Cloud_computing</w:t>
      </w:r>
      <w:r>
        <w:rPr>
          <w:lang w:val="en-US"/>
        </w:rPr>
        <w:t>)</w:t>
      </w:r>
    </w:p>
    <w:p w:rsidR="00B6767D" w:rsidRDefault="00B6767D" w:rsidP="00B6767D">
      <w:pPr>
        <w:pStyle w:val="Reference"/>
        <w:jc w:val="left"/>
        <w:rPr>
          <w:lang w:val="en-US"/>
        </w:rPr>
      </w:pPr>
      <w:r w:rsidRPr="00B6767D">
        <w:rPr>
          <w:lang w:val="en-US"/>
        </w:rPr>
        <w:t>Santiago Meliá, Jaime Gómez Sandy Pérez, Oscar Díaz A Model-Driven Development for GWT-Based Rich Internet Applications with OOH4RIA</w:t>
      </w:r>
    </w:p>
    <w:p w:rsidR="00B6767D" w:rsidRDefault="00822E86" w:rsidP="00B6767D">
      <w:pPr>
        <w:pStyle w:val="Reference"/>
        <w:jc w:val="left"/>
        <w:rPr>
          <w:lang w:val="en-US"/>
        </w:rPr>
      </w:pPr>
      <w:r w:rsidRPr="00822E86">
        <w:rPr>
          <w:lang w:val="en-US"/>
        </w:rPr>
        <w:t>Dongjin Yu y Pei Zhang Rapid Development of Web Applications Based on SmartGWT</w:t>
      </w:r>
      <w:r>
        <w:rPr>
          <w:lang w:val="en-US"/>
        </w:rPr>
        <w:t xml:space="preserve"> </w:t>
      </w:r>
      <w:r w:rsidRPr="00822E86">
        <w:rPr>
          <w:lang w:val="en-US"/>
        </w:rPr>
        <w:t>ISBN 978-952-5726-11-4 Proceedings of the Third International Symposium on Electronic Commerce and Security Workshops(ISECS ’10) Guangzhou, P. R. China, 29-31,July 2010</w:t>
      </w:r>
    </w:p>
    <w:p w:rsidR="00136907" w:rsidRDefault="00136907" w:rsidP="00B6767D">
      <w:pPr>
        <w:pStyle w:val="Reference"/>
        <w:jc w:val="left"/>
        <w:rPr>
          <w:lang w:val="en-US"/>
        </w:rPr>
      </w:pPr>
      <w:r>
        <w:rPr>
          <w:lang w:val="en-US"/>
        </w:rPr>
        <w:t>Widgets de SmartGWT (</w:t>
      </w:r>
      <w:r w:rsidR="00163BA7">
        <w:fldChar w:fldCharType="begin"/>
      </w:r>
      <w:r w:rsidR="00163BA7" w:rsidRPr="00E171D0">
        <w:rPr>
          <w:lang w:val="en-US"/>
          <w:rPrChange w:id="184" w:author="sebastian.echarte" w:date="2013-02-27T10:11:00Z">
            <w:rPr/>
          </w:rPrChange>
        </w:rPr>
        <w:instrText>HYPERLINK "http://www.smartclient.com/smartgwtee/javadoc/com/smartgwt/client/widgets/BaseWidget.html"</w:instrText>
      </w:r>
      <w:r w:rsidR="00163BA7">
        <w:fldChar w:fldCharType="separate"/>
      </w:r>
      <w:r w:rsidR="000D7ED2" w:rsidRPr="004D0D74">
        <w:rPr>
          <w:rStyle w:val="Hyperlink"/>
          <w:lang w:val="en-US"/>
        </w:rPr>
        <w:t>http://www.smartclient.com/smartgwtee/javadoc/com/smartgwt/client/widgets/BaseWidget.html</w:t>
      </w:r>
      <w:r w:rsidR="00163BA7">
        <w:fldChar w:fldCharType="end"/>
      </w:r>
      <w:r>
        <w:rPr>
          <w:lang w:val="en-US"/>
        </w:rPr>
        <w:t>)</w:t>
      </w:r>
    </w:p>
    <w:p w:rsidR="000D7ED2" w:rsidRDefault="000D7ED2" w:rsidP="00B6767D">
      <w:pPr>
        <w:pStyle w:val="Reference"/>
        <w:jc w:val="left"/>
        <w:rPr>
          <w:lang w:val="es-AR"/>
        </w:rPr>
      </w:pPr>
      <w:r w:rsidRPr="000D7ED2">
        <w:rPr>
          <w:lang w:val="es-AR"/>
        </w:rPr>
        <w:t>Cone</w:t>
      </w:r>
      <w:r>
        <w:rPr>
          <w:lang w:val="es-AR"/>
        </w:rPr>
        <w:t>x</w:t>
      </w:r>
      <w:r w:rsidRPr="000D7ED2">
        <w:rPr>
          <w:lang w:val="es-AR"/>
        </w:rPr>
        <w:t>i</w:t>
      </w:r>
      <w:r>
        <w:rPr>
          <w:lang w:val="es-AR"/>
        </w:rPr>
        <w:t>ó</w:t>
      </w:r>
      <w:r w:rsidRPr="000D7ED2">
        <w:rPr>
          <w:lang w:val="es-AR"/>
        </w:rPr>
        <w:t>n asincr</w:t>
      </w:r>
      <w:r>
        <w:rPr>
          <w:lang w:val="es-AR"/>
        </w:rPr>
        <w:t>ó</w:t>
      </w:r>
      <w:r w:rsidRPr="000D7ED2">
        <w:rPr>
          <w:lang w:val="es-AR"/>
        </w:rPr>
        <w:t>nica (</w:t>
      </w:r>
      <w:hyperlink r:id="rId51" w:history="1">
        <w:r w:rsidR="006908D7" w:rsidRPr="006908D7">
          <w:rPr>
            <w:rStyle w:val="Hyperlink"/>
            <w:lang w:val="es-AR"/>
          </w:rPr>
          <w:t>https://developers.google.com/web-toolkit/doc/latest/DevGuideServerCommunication?hl=en</w:t>
        </w:r>
      </w:hyperlink>
      <w:r w:rsidRPr="000D7ED2">
        <w:rPr>
          <w:lang w:val="es-AR"/>
        </w:rPr>
        <w:t>)</w:t>
      </w:r>
    </w:p>
    <w:p w:rsidR="006908D7" w:rsidRPr="006908D7" w:rsidRDefault="006908D7" w:rsidP="00B6767D">
      <w:pPr>
        <w:pStyle w:val="Reference"/>
        <w:jc w:val="left"/>
        <w:rPr>
          <w:lang w:val="en-US"/>
        </w:rPr>
      </w:pPr>
      <w:r w:rsidRPr="006908D7">
        <w:rPr>
          <w:lang w:val="en-US"/>
        </w:rPr>
        <w:t>Li Zhang, Design and realization persistence framework of Tourism E-business System based on J2EE Multimedia Technology (ICMT), 2011 International Conference on 26-28 July 2011 Coll. of Comput. Eng., Jiangsu Teachers Coll. of Technol., Changzhou, China</w:t>
      </w:r>
    </w:p>
    <w:p w:rsidR="00BA72BF" w:rsidRDefault="00BA72BF" w:rsidP="007C4BEB">
      <w:pPr>
        <w:pStyle w:val="Heading1"/>
      </w:pPr>
      <w:r>
        <w:t>Agradecimientos</w:t>
      </w:r>
    </w:p>
    <w:p w:rsidR="00A567FC" w:rsidRPr="00B6767D" w:rsidRDefault="00A567FC" w:rsidP="00CF10E6">
      <w:pPr>
        <w:pStyle w:val="Reference"/>
        <w:numPr>
          <w:ilvl w:val="0"/>
          <w:numId w:val="0"/>
        </w:numPr>
        <w:ind w:left="397"/>
        <w:rPr>
          <w:lang w:val="es-ES"/>
        </w:rPr>
      </w:pPr>
    </w:p>
    <w:sectPr w:rsidR="00A567FC" w:rsidRPr="00B6767D" w:rsidSect="006537FE">
      <w:type w:val="continuous"/>
      <w:pgSz w:w="11907" w:h="16840" w:code="9"/>
      <w:pgMar w:top="1134" w:right="851" w:bottom="851" w:left="1134" w:header="567" w:footer="0" w:gutter="0"/>
      <w:cols w:num="2" w:space="284"/>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WinuE" w:date="2013-02-26T23:14:00Z" w:initials="W">
    <w:p w:rsidR="00B20BBE" w:rsidRDefault="00B20BBE">
      <w:pPr>
        <w:pStyle w:val="CommentText"/>
      </w:pPr>
      <w:r>
        <w:rPr>
          <w:rStyle w:val="CommentReference"/>
        </w:rPr>
        <w:annotationRef/>
      </w:r>
      <w:r>
        <w:t>No queda claro en la fig la componentes vista como está nombrada. Dice Vista, SmartGWT comp. Debería ser claro que el módulo es vista y lo que hay dentro son componentes GWT.</w:t>
      </w:r>
    </w:p>
  </w:comment>
  <w:comment w:id="27" w:author="WinuE" w:date="2013-02-26T23:14:00Z" w:initials="W">
    <w:p w:rsidR="00B20BBE" w:rsidRDefault="00B20BBE">
      <w:pPr>
        <w:pStyle w:val="CommentText"/>
      </w:pPr>
      <w:r>
        <w:rPr>
          <w:rStyle w:val="CommentReference"/>
        </w:rPr>
        <w:annotationRef/>
      </w:r>
      <w:r>
        <w:t>Este término no está introducido en  otro lado. Puede ser ¿?</w:t>
      </w:r>
    </w:p>
  </w:comment>
  <w:comment w:id="58" w:author="WinuE" w:date="2013-02-26T23:14:00Z" w:initials="W">
    <w:p w:rsidR="00C802FF" w:rsidRDefault="00C802FF">
      <w:pPr>
        <w:pStyle w:val="CommentText"/>
      </w:pPr>
      <w:r>
        <w:rPr>
          <w:rStyle w:val="CommentReference"/>
        </w:rPr>
        <w:annotationRef/>
      </w:r>
      <w:r>
        <w:t>Hay que limpiar esta figura sancando las explicaciones de los módulos dentro de los módulos. Esa explicación tiene que estar limpia en el texto.</w:t>
      </w:r>
    </w:p>
  </w:comment>
  <w:comment w:id="80" w:author="WinuE" w:date="2013-02-26T23:14:00Z" w:initials="W">
    <w:p w:rsidR="003840A4" w:rsidRDefault="003840A4">
      <w:pPr>
        <w:pStyle w:val="CommentText"/>
      </w:pPr>
      <w:r>
        <w:rPr>
          <w:rStyle w:val="CommentReference"/>
        </w:rPr>
        <w:annotationRef/>
      </w:r>
      <w:r>
        <w:t>Prestá atención como escribiste esto que no queda claro. Se puede adivinar la idea pero está mal escrito</w:t>
      </w:r>
    </w:p>
  </w:comment>
  <w:comment w:id="95" w:author="WinuE" w:date="2013-02-26T23:14:00Z" w:initials="W">
    <w:p w:rsidR="003840A4" w:rsidRDefault="003840A4">
      <w:pPr>
        <w:pStyle w:val="CommentText"/>
      </w:pPr>
      <w:r>
        <w:rPr>
          <w:rStyle w:val="CommentReference"/>
        </w:rPr>
        <w:annotationRef/>
      </w:r>
      <w:r>
        <w:t>Es una representación de las funcionalidades de mantenimientos de datos. ABM  es muy informal para introducierlo</w:t>
      </w:r>
    </w:p>
  </w:comment>
  <w:comment w:id="99" w:author="WinuE" w:date="2013-02-26T23:14:00Z" w:initials="W">
    <w:p w:rsidR="00520E3C" w:rsidRDefault="00520E3C">
      <w:pPr>
        <w:pStyle w:val="CommentText"/>
      </w:pPr>
      <w:r>
        <w:rPr>
          <w:rStyle w:val="CommentReference"/>
        </w:rPr>
        <w:annotationRef/>
      </w:r>
      <w:r>
        <w:t xml:space="preserve">Acá no queda claro el origen de esta componente. A mi entender, tenemos tres origen: </w:t>
      </w:r>
      <w:r>
        <w:br/>
      </w:r>
      <w:r>
        <w:br/>
        <w:t>1. El modelos mvp</w:t>
      </w:r>
    </w:p>
    <w:p w:rsidR="00520E3C" w:rsidRDefault="00520E3C">
      <w:pPr>
        <w:pStyle w:val="CommentText"/>
      </w:pPr>
      <w:r>
        <w:t>2. las componentes  de GWT</w:t>
      </w:r>
    </w:p>
    <w:p w:rsidR="00520E3C" w:rsidRDefault="00520E3C">
      <w:pPr>
        <w:pStyle w:val="CommentText"/>
      </w:pPr>
      <w:r>
        <w:t>3. el diseño que vos creaste donde usando componentes de GWT creas tus diseños.</w:t>
      </w:r>
    </w:p>
  </w:comment>
  <w:comment w:id="100" w:author="WinuE" w:date="2013-02-26T23:14:00Z" w:initials="W">
    <w:p w:rsidR="00520E3C" w:rsidRDefault="00520E3C">
      <w:pPr>
        <w:pStyle w:val="CommentText"/>
      </w:pPr>
      <w:r>
        <w:rPr>
          <w:rStyle w:val="CommentReference"/>
        </w:rPr>
        <w:annotationRef/>
      </w:r>
      <w:r>
        <w:t>Hay que explicar un poco más o referenciarlo para ver a que se refiere por estos términos.</w:t>
      </w:r>
    </w:p>
  </w:comment>
  <w:comment w:id="114" w:author="WinuE" w:date="2013-02-26T23:14:00Z" w:initials="W">
    <w:p w:rsidR="007B756B" w:rsidRDefault="007B756B">
      <w:pPr>
        <w:pStyle w:val="CommentText"/>
      </w:pPr>
      <w:r>
        <w:rPr>
          <w:rStyle w:val="CommentReference"/>
        </w:rPr>
        <w:annotationRef/>
      </w:r>
      <w:r>
        <w:t>Qué significa el inicio de  la aplicación ¿?  Al diseño / desarrollo ¿? Y los objetos fundamentales que son  ¿?</w:t>
      </w:r>
    </w:p>
  </w:comment>
  <w:comment w:id="115" w:author="WinuE" w:date="2013-02-26T23:14:00Z" w:initials="W">
    <w:p w:rsidR="007B756B" w:rsidRDefault="007B756B">
      <w:pPr>
        <w:pStyle w:val="CommentText"/>
      </w:pPr>
      <w:r>
        <w:rPr>
          <w:rStyle w:val="CommentReference"/>
        </w:rPr>
        <w:annotationRef/>
      </w:r>
      <w:r>
        <w:t>No conecta bien el crea con lo que está redactado antes</w:t>
      </w:r>
    </w:p>
  </w:comment>
  <w:comment w:id="118" w:author="WinuE" w:date="2013-02-26T23:14:00Z" w:initials="W">
    <w:p w:rsidR="007B756B" w:rsidRDefault="007B756B">
      <w:pPr>
        <w:pStyle w:val="CommentText"/>
      </w:pPr>
      <w:r>
        <w:rPr>
          <w:rStyle w:val="CommentReference"/>
        </w:rPr>
        <w:annotationRef/>
      </w:r>
      <w:r>
        <w:t>No enumerar de esta manera , ponerlo seguido.</w:t>
      </w:r>
    </w:p>
  </w:comment>
  <w:comment w:id="122" w:author="WinuE" w:date="2013-02-26T23:14:00Z" w:initials="W">
    <w:p w:rsidR="00DA1BC3" w:rsidRDefault="00DA1BC3">
      <w:pPr>
        <w:pStyle w:val="CommentText"/>
      </w:pPr>
      <w:r>
        <w:rPr>
          <w:rStyle w:val="CommentReference"/>
        </w:rPr>
        <w:annotationRef/>
      </w:r>
      <w:r>
        <w:t>No uses la palabra “veamos” en este contexto que suena muy de folleto / manual.</w:t>
      </w:r>
    </w:p>
  </w:comment>
  <w:comment w:id="126" w:author="WinuE" w:date="2013-02-26T23:14:00Z" w:initials="W">
    <w:p w:rsidR="00DA1BC3" w:rsidRDefault="00DA1BC3">
      <w:pPr>
        <w:pStyle w:val="CommentText"/>
      </w:pPr>
      <w:r>
        <w:rPr>
          <w:rStyle w:val="CommentReference"/>
        </w:rPr>
        <w:annotationRef/>
      </w:r>
      <w:r>
        <w:t>Tenés que explicarlo nombrando las cosas que hay en la figura. Toda figura se cuenta diciendo que es cada cosa de la figura. No puede haber nada de la figura que no esté nombrada de forma directa o de forma global. Por ejemplo. Podés decir que todas  dentro del tal función están las líneas para mostrar los datos de los empleados a  través de tal método, esto es para no nombra cosas repetidas. Pero el concepto es que si lo ponés en figura es para que te ayude a contarlo mejor, pero la figura no cuenta nada por si sola; por lo gral.</w:t>
      </w:r>
    </w:p>
    <w:p w:rsidR="00DA1BC3" w:rsidRDefault="00DA1BC3" w:rsidP="00DA1BC3">
      <w:pPr>
        <w:pStyle w:val="CommentText"/>
        <w:ind w:firstLine="0"/>
      </w:pPr>
    </w:p>
  </w:comment>
  <w:comment w:id="127" w:author="WinuE" w:date="2013-02-26T23:14:00Z" w:initials="W">
    <w:p w:rsidR="002E3DCE" w:rsidRDefault="002E3DCE">
      <w:pPr>
        <w:pStyle w:val="CommentText"/>
      </w:pPr>
      <w:r>
        <w:rPr>
          <w:rStyle w:val="CommentReference"/>
        </w:rPr>
        <w:annotationRef/>
      </w:r>
      <w:r>
        <w:t>Ponele un referencia a un trabajo que hable de esto y  ponélo en comillas porque es una palabra en inglés  que la usasa como una palabra en castellano</w:t>
      </w:r>
    </w:p>
  </w:comment>
  <w:comment w:id="128" w:author="WinuE" w:date="2013-02-26T23:14:00Z" w:initials="W">
    <w:p w:rsidR="002E3DCE" w:rsidRDefault="002E3DCE">
      <w:pPr>
        <w:pStyle w:val="CommentText"/>
      </w:pPr>
      <w:r>
        <w:rPr>
          <w:rStyle w:val="CommentReference"/>
        </w:rPr>
        <w:annotationRef/>
      </w:r>
      <w:r>
        <w:t xml:space="preserve">Decir cuales son conceptualmene o da algunos ejemplo o las dos cosas </w:t>
      </w:r>
    </w:p>
  </w:comment>
  <w:comment w:id="130" w:author="WinuE" w:date="2013-02-26T23:14:00Z" w:initials="W">
    <w:p w:rsidR="00C802FF" w:rsidRDefault="00C802FF">
      <w:pPr>
        <w:pStyle w:val="CommentText"/>
      </w:pPr>
      <w:r>
        <w:rPr>
          <w:rStyle w:val="CommentReference"/>
        </w:rPr>
        <w:annotationRef/>
      </w:r>
      <w:r>
        <w:t>Esto no estaba nombrado en mayuscula</w:t>
      </w:r>
    </w:p>
  </w:comment>
  <w:comment w:id="131" w:author="WinuE" w:date="2013-02-26T23:14:00Z" w:initials="W">
    <w:p w:rsidR="004F7252" w:rsidRDefault="004F7252">
      <w:pPr>
        <w:pStyle w:val="CommentText"/>
      </w:pPr>
      <w:r>
        <w:rPr>
          <w:rStyle w:val="CommentReference"/>
        </w:rPr>
        <w:annotationRef/>
      </w:r>
      <w:r>
        <w:t>Repetís  “del bus”</w:t>
      </w:r>
    </w:p>
  </w:comment>
  <w:comment w:id="132" w:author="WinuE" w:date="2013-02-26T23:14:00Z" w:initials="W">
    <w:p w:rsidR="004F7252" w:rsidRDefault="004F7252">
      <w:pPr>
        <w:pStyle w:val="CommentText"/>
      </w:pPr>
      <w:r>
        <w:rPr>
          <w:rStyle w:val="CommentReference"/>
        </w:rPr>
        <w:annotationRef/>
      </w:r>
      <w:r>
        <w:t>Esto ya lo tenés referenciado como un caso de uso. Queda mal volver a decir el requerimiento en esta instancia</w:t>
      </w:r>
    </w:p>
  </w:comment>
  <w:comment w:id="154" w:author="WinuE" w:date="2013-02-26T23:14:00Z" w:initials="W">
    <w:p w:rsidR="00651D34" w:rsidRDefault="00651D34" w:rsidP="00651D34">
      <w:pPr>
        <w:pStyle w:val="CommentText"/>
        <w:ind w:firstLine="0"/>
      </w:pPr>
      <w:r>
        <w:rPr>
          <w:rStyle w:val="CommentReference"/>
        </w:rPr>
        <w:annotationRef/>
      </w:r>
      <w:r>
        <w:t xml:space="preserve">Esto hay que comentarlo de otra manera. Como estás hablando de una implementación ya tenes que hablar de clases y eventos cada vez que nombrás a uno de ellos.  Además, si estas explicando una secuencia de código debería presentarse como que lo estás diciendo con un fin concreto. Por </w:t>
      </w:r>
      <w:r w:rsidR="001E3709">
        <w:t xml:space="preserve">ejemplo, mostrando los pocos pasos, que se distinga la eso ocurre gracias al buen diseño y las decisiones que se fueron tomando antes, etc. </w:t>
      </w:r>
    </w:p>
  </w:comment>
  <w:comment w:id="155" w:author="WinuE" w:date="2013-02-26T23:14:00Z" w:initials="W">
    <w:p w:rsidR="001E3709" w:rsidRDefault="001E3709">
      <w:pPr>
        <w:pStyle w:val="CommentText"/>
      </w:pPr>
      <w:r>
        <w:rPr>
          <w:rStyle w:val="CommentReference"/>
        </w:rPr>
        <w:annotationRef/>
      </w:r>
      <w:r>
        <w:t>Hay que meterle una intro que explique como esta sección se combina con la demás o que roll tiene.</w:t>
      </w:r>
    </w:p>
  </w:comment>
  <w:comment w:id="156" w:author="WinuE" w:date="2013-02-26T23:14:00Z" w:initials="W">
    <w:p w:rsidR="001E3709" w:rsidRDefault="001E3709">
      <w:pPr>
        <w:pStyle w:val="CommentText"/>
      </w:pPr>
      <w:r>
        <w:rPr>
          <w:rStyle w:val="CommentReference"/>
        </w:rPr>
        <w:annotationRef/>
      </w:r>
      <w:r>
        <w:t>Esto lo escribiste mamado</w:t>
      </w:r>
    </w:p>
  </w:comment>
  <w:comment w:id="160" w:author="WinuE" w:date="2013-02-26T23:14:00Z" w:initials="W">
    <w:p w:rsidR="001E3709" w:rsidRDefault="001E3709">
      <w:pPr>
        <w:pStyle w:val="CommentText"/>
      </w:pPr>
      <w:r>
        <w:rPr>
          <w:rStyle w:val="CommentReference"/>
        </w:rPr>
        <w:annotationRef/>
      </w:r>
      <w:r>
        <w:t>Todo el mundo sabe que es una API</w:t>
      </w:r>
    </w:p>
  </w:comment>
  <w:comment w:id="163" w:author="WinuE" w:date="2013-02-26T23:14:00Z" w:initials="W">
    <w:p w:rsidR="00DC0047" w:rsidRDefault="00DC0047">
      <w:pPr>
        <w:pStyle w:val="CommentText"/>
      </w:pPr>
      <w:r>
        <w:rPr>
          <w:rStyle w:val="CommentReference"/>
        </w:rPr>
        <w:annotationRef/>
      </w:r>
      <w:r>
        <w:t>Esta es la perra lazy ¿?</w:t>
      </w:r>
    </w:p>
  </w:comment>
  <w:comment w:id="164" w:author="WinuE" w:date="2013-02-26T23:14:00Z" w:initials="W">
    <w:p w:rsidR="00DC0047" w:rsidRDefault="00DC0047">
      <w:pPr>
        <w:pStyle w:val="CommentText"/>
      </w:pPr>
      <w:r>
        <w:rPr>
          <w:rStyle w:val="CommentReference"/>
        </w:rPr>
        <w:annotationRef/>
      </w:r>
      <w:r>
        <w:t>Esta oración no tiene conexión</w:t>
      </w:r>
    </w:p>
  </w:comment>
  <w:comment w:id="165" w:author="WinuE" w:date="2013-02-26T23:14:00Z" w:initials="W">
    <w:p w:rsidR="00DC0047" w:rsidRDefault="00DC0047">
      <w:pPr>
        <w:pStyle w:val="CommentText"/>
      </w:pPr>
      <w:r>
        <w:rPr>
          <w:rStyle w:val="CommentReference"/>
        </w:rPr>
        <w:annotationRef/>
      </w:r>
      <w:r>
        <w:t>Esto hay que referenciarlo de alguna manera</w:t>
      </w:r>
    </w:p>
  </w:comment>
  <w:comment w:id="157" w:author="WinuE" w:date="2013-02-26T23:14:00Z" w:initials="W">
    <w:p w:rsidR="00DC0047" w:rsidRDefault="00DC0047">
      <w:pPr>
        <w:pStyle w:val="CommentText"/>
      </w:pPr>
      <w:r>
        <w:rPr>
          <w:rStyle w:val="CommentReference"/>
        </w:rPr>
        <w:annotationRef/>
      </w:r>
      <w:r>
        <w:t>Quedó muy pesado todo esto  y se pierde el core del paper</w:t>
      </w:r>
    </w:p>
  </w:comment>
  <w:comment w:id="166" w:author="WinuE" w:date="2013-02-26T23:14:00Z" w:initials="W">
    <w:p w:rsidR="00DC0047" w:rsidRDefault="00DC0047" w:rsidP="00DC0047">
      <w:pPr>
        <w:pStyle w:val="CommentText"/>
        <w:ind w:firstLine="0"/>
      </w:pPr>
      <w:r>
        <w:rPr>
          <w:rStyle w:val="CommentReference"/>
        </w:rPr>
        <w:annotationRef/>
      </w:r>
      <w:r>
        <w:t>Cuidado como escribís</w:t>
      </w:r>
    </w:p>
  </w:comment>
  <w:comment w:id="168" w:author="WinuE" w:date="2013-02-26T23:14:00Z" w:initials="W">
    <w:p w:rsidR="00DC0047" w:rsidRDefault="00DC0047">
      <w:pPr>
        <w:pStyle w:val="CommentText"/>
      </w:pPr>
      <w:r>
        <w:rPr>
          <w:rStyle w:val="CommentReference"/>
        </w:rPr>
        <w:annotationRef/>
      </w:r>
      <w:r>
        <w:t>Qué tiene que ver el punto A con el B quedan desconectados</w:t>
      </w:r>
    </w:p>
  </w:comment>
  <w:comment w:id="169" w:author="WinuE" w:date="2013-02-26T23:14:00Z" w:initials="W">
    <w:p w:rsidR="00DC0047" w:rsidRDefault="00DC0047">
      <w:pPr>
        <w:pStyle w:val="CommentText"/>
      </w:pPr>
      <w:r>
        <w:rPr>
          <w:rStyle w:val="CommentReference"/>
        </w:rPr>
        <w:annotationRef/>
      </w:r>
      <w:r>
        <w:t>Por qué modelo con comillas</w:t>
      </w:r>
    </w:p>
  </w:comment>
  <w:comment w:id="170" w:author="WinuE" w:date="2013-02-26T23:14:00Z" w:initials="W">
    <w:p w:rsidR="00DC0047" w:rsidRDefault="00DC0047">
      <w:pPr>
        <w:pStyle w:val="CommentText"/>
      </w:pPr>
      <w:r>
        <w:rPr>
          <w:rStyle w:val="CommentReference"/>
        </w:rPr>
        <w:annotationRef/>
      </w:r>
      <w:r>
        <w:t>Nada que ver con el paper</w:t>
      </w:r>
    </w:p>
  </w:comment>
  <w:comment w:id="171" w:author="WinuE" w:date="2013-02-26T23:14:00Z" w:initials="W">
    <w:p w:rsidR="00DC0047" w:rsidRDefault="00DC0047">
      <w:pPr>
        <w:pStyle w:val="CommentText"/>
      </w:pPr>
      <w:r>
        <w:rPr>
          <w:rStyle w:val="CommentReference"/>
        </w:rPr>
        <w:annotationRef/>
      </w:r>
      <w:r>
        <w:t>Decís que hay una solución y nunca enunciaste un problema concreto</w:t>
      </w:r>
    </w:p>
  </w:comment>
  <w:comment w:id="173" w:author="WinuE" w:date="2013-02-26T23:14:00Z" w:initials="W">
    <w:p w:rsidR="00DC0047" w:rsidRDefault="00DC0047">
      <w:pPr>
        <w:pStyle w:val="CommentText"/>
      </w:pPr>
      <w:r>
        <w:rPr>
          <w:rStyle w:val="CommentReference"/>
        </w:rPr>
        <w:annotationRef/>
      </w:r>
      <w:r>
        <w:t xml:space="preserve">Fijate si podés resumir todo lo escrito de esta sección hasta acá en  dos párrafos </w:t>
      </w:r>
    </w:p>
  </w:comment>
  <w:comment w:id="174" w:author="WinuE" w:date="2013-02-26T23:14:00Z" w:initials="W">
    <w:p w:rsidR="00DC0047" w:rsidRDefault="00DC0047">
      <w:pPr>
        <w:pStyle w:val="CommentText"/>
      </w:pPr>
      <w:r>
        <w:rPr>
          <w:rStyle w:val="CommentReference"/>
        </w:rPr>
        <w:annotationRef/>
      </w:r>
      <w:r>
        <w:t>Mal escrito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885" w:rsidRDefault="00F97885">
      <w:r>
        <w:separator/>
      </w:r>
    </w:p>
  </w:endnote>
  <w:endnote w:type="continuationSeparator" w:id="1">
    <w:p w:rsidR="00F97885" w:rsidRDefault="00F978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885" w:rsidRDefault="00F97885"/>
  </w:footnote>
  <w:footnote w:type="continuationSeparator" w:id="1">
    <w:p w:rsidR="00F97885" w:rsidRDefault="00F978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767" w:rsidRPr="006537FE" w:rsidRDefault="00163BA7" w:rsidP="008A0C2F">
    <w:pPr>
      <w:framePr w:wrap="auto" w:vAnchor="text" w:hAnchor="margin" w:xAlign="right" w:y="1"/>
      <w:rPr>
        <w:rStyle w:val="PageNumber"/>
      </w:rPr>
    </w:pPr>
    <w:r w:rsidRPr="006537FE">
      <w:rPr>
        <w:rStyle w:val="PageNumber"/>
      </w:rPr>
      <w:fldChar w:fldCharType="begin"/>
    </w:r>
    <w:r w:rsidR="00815767" w:rsidRPr="006537FE">
      <w:rPr>
        <w:rStyle w:val="PageNumber"/>
      </w:rPr>
      <w:instrText xml:space="preserve">PAGE  </w:instrText>
    </w:r>
    <w:r w:rsidRPr="006537FE">
      <w:rPr>
        <w:rStyle w:val="PageNumber"/>
      </w:rPr>
      <w:fldChar w:fldCharType="separate"/>
    </w:r>
    <w:r w:rsidR="00815767">
      <w:rPr>
        <w:rStyle w:val="PageNumber"/>
        <w:noProof/>
      </w:rPr>
      <w:t>4</w:t>
    </w:r>
    <w:r w:rsidRPr="006537FE">
      <w:rPr>
        <w:rStyle w:val="PageNumber"/>
      </w:rPr>
      <w:fldChar w:fldCharType="end"/>
    </w:r>
  </w:p>
  <w:p w:rsidR="00815767" w:rsidRDefault="00815767">
    <w:pPr>
      <w:pStyle w:val="Header"/>
    </w:pPr>
    <w:r>
      <w:rPr>
        <w:lang w:val="es-ES"/>
      </w:rPr>
      <w:t>XV Congreso Argentino de Bioingeniería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767" w:rsidRPr="006537FE" w:rsidRDefault="00163BA7">
    <w:pPr>
      <w:framePr w:wrap="auto" w:vAnchor="text" w:hAnchor="margin" w:xAlign="right" w:y="1"/>
      <w:rPr>
        <w:rStyle w:val="PageNumber"/>
      </w:rPr>
    </w:pPr>
    <w:r w:rsidRPr="006537FE">
      <w:rPr>
        <w:rStyle w:val="PageNumber"/>
      </w:rPr>
      <w:fldChar w:fldCharType="begin"/>
    </w:r>
    <w:r w:rsidR="00815767" w:rsidRPr="006537FE">
      <w:rPr>
        <w:rStyle w:val="PageNumber"/>
      </w:rPr>
      <w:instrText xml:space="preserve">PAGE  </w:instrText>
    </w:r>
    <w:r w:rsidRPr="006537FE">
      <w:rPr>
        <w:rStyle w:val="PageNumber"/>
      </w:rPr>
      <w:fldChar w:fldCharType="separate"/>
    </w:r>
    <w:r w:rsidR="00DC691A">
      <w:rPr>
        <w:rStyle w:val="PageNumber"/>
        <w:noProof/>
      </w:rPr>
      <w:t>1</w:t>
    </w:r>
    <w:r w:rsidRPr="006537FE">
      <w:rPr>
        <w:rStyle w:val="PageNumber"/>
      </w:rPr>
      <w:fldChar w:fldCharType="end"/>
    </w:r>
  </w:p>
  <w:p w:rsidR="00815767" w:rsidRPr="001A712A" w:rsidRDefault="00815767" w:rsidP="00122895">
    <w:pPr>
      <w:pStyle w:val="Header"/>
    </w:pPr>
    <w:r w:rsidRPr="00122895">
      <w:t>Análisis GWT para desarrollo visual en web con Java EE.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0DC004D6"/>
    <w:lvl w:ilvl="0">
      <w:start w:val="1"/>
      <w:numFmt w:val="bullet"/>
      <w:lvlText w:val=""/>
      <w:lvlJc w:val="left"/>
      <w:pPr>
        <w:tabs>
          <w:tab w:val="num" w:pos="1492"/>
        </w:tabs>
        <w:ind w:left="1492" w:hanging="360"/>
      </w:pPr>
      <w:rPr>
        <w:rFonts w:ascii="Symbol" w:hAnsi="Symbol" w:hint="default"/>
      </w:rPr>
    </w:lvl>
  </w:abstractNum>
  <w:abstractNum w:abstractNumId="1">
    <w:nsid w:val="FFFFFF88"/>
    <w:multiLevelType w:val="singleLevel"/>
    <w:tmpl w:val="A1944C12"/>
    <w:lvl w:ilvl="0">
      <w:start w:val="1"/>
      <w:numFmt w:val="decimal"/>
      <w:lvlText w:val="%1."/>
      <w:lvlJc w:val="left"/>
      <w:pPr>
        <w:tabs>
          <w:tab w:val="num" w:pos="360"/>
        </w:tabs>
        <w:ind w:left="360" w:hanging="360"/>
      </w:pPr>
      <w:rPr>
        <w:rFonts w:cs="Times New Roman"/>
      </w:rPr>
    </w:lvl>
  </w:abstractNum>
  <w:abstractNum w:abstractNumId="2">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3">
    <w:nsid w:val="0A324125"/>
    <w:multiLevelType w:val="hybridMultilevel"/>
    <w:tmpl w:val="ABDC80C4"/>
    <w:lvl w:ilvl="0" w:tplc="4C0269A2">
      <w:start w:val="1"/>
      <w:numFmt w:val="decimal"/>
      <w:lvlText w:val="%1."/>
      <w:lvlJc w:val="left"/>
      <w:pPr>
        <w:tabs>
          <w:tab w:val="num" w:pos="607"/>
        </w:tabs>
        <w:ind w:left="607" w:hanging="405"/>
      </w:pPr>
      <w:rPr>
        <w:rFonts w:hint="default"/>
      </w:rPr>
    </w:lvl>
    <w:lvl w:ilvl="1" w:tplc="080A0019" w:tentative="1">
      <w:start w:val="1"/>
      <w:numFmt w:val="lowerLetter"/>
      <w:lvlText w:val="%2."/>
      <w:lvlJc w:val="left"/>
      <w:pPr>
        <w:tabs>
          <w:tab w:val="num" w:pos="1282"/>
        </w:tabs>
        <w:ind w:left="1282" w:hanging="360"/>
      </w:pPr>
    </w:lvl>
    <w:lvl w:ilvl="2" w:tplc="080A001B" w:tentative="1">
      <w:start w:val="1"/>
      <w:numFmt w:val="lowerRoman"/>
      <w:lvlText w:val="%3."/>
      <w:lvlJc w:val="right"/>
      <w:pPr>
        <w:tabs>
          <w:tab w:val="num" w:pos="2002"/>
        </w:tabs>
        <w:ind w:left="2002" w:hanging="180"/>
      </w:pPr>
    </w:lvl>
    <w:lvl w:ilvl="3" w:tplc="080A000F" w:tentative="1">
      <w:start w:val="1"/>
      <w:numFmt w:val="decimal"/>
      <w:lvlText w:val="%4."/>
      <w:lvlJc w:val="left"/>
      <w:pPr>
        <w:tabs>
          <w:tab w:val="num" w:pos="2722"/>
        </w:tabs>
        <w:ind w:left="2722" w:hanging="360"/>
      </w:pPr>
    </w:lvl>
    <w:lvl w:ilvl="4" w:tplc="080A0019" w:tentative="1">
      <w:start w:val="1"/>
      <w:numFmt w:val="lowerLetter"/>
      <w:lvlText w:val="%5."/>
      <w:lvlJc w:val="left"/>
      <w:pPr>
        <w:tabs>
          <w:tab w:val="num" w:pos="3442"/>
        </w:tabs>
        <w:ind w:left="3442" w:hanging="360"/>
      </w:pPr>
    </w:lvl>
    <w:lvl w:ilvl="5" w:tplc="080A001B" w:tentative="1">
      <w:start w:val="1"/>
      <w:numFmt w:val="lowerRoman"/>
      <w:lvlText w:val="%6."/>
      <w:lvlJc w:val="right"/>
      <w:pPr>
        <w:tabs>
          <w:tab w:val="num" w:pos="4162"/>
        </w:tabs>
        <w:ind w:left="4162" w:hanging="180"/>
      </w:pPr>
    </w:lvl>
    <w:lvl w:ilvl="6" w:tplc="080A000F" w:tentative="1">
      <w:start w:val="1"/>
      <w:numFmt w:val="decimal"/>
      <w:lvlText w:val="%7."/>
      <w:lvlJc w:val="left"/>
      <w:pPr>
        <w:tabs>
          <w:tab w:val="num" w:pos="4882"/>
        </w:tabs>
        <w:ind w:left="4882" w:hanging="360"/>
      </w:pPr>
    </w:lvl>
    <w:lvl w:ilvl="7" w:tplc="080A0019" w:tentative="1">
      <w:start w:val="1"/>
      <w:numFmt w:val="lowerLetter"/>
      <w:lvlText w:val="%8."/>
      <w:lvlJc w:val="left"/>
      <w:pPr>
        <w:tabs>
          <w:tab w:val="num" w:pos="5602"/>
        </w:tabs>
        <w:ind w:left="5602" w:hanging="360"/>
      </w:pPr>
    </w:lvl>
    <w:lvl w:ilvl="8" w:tplc="080A001B" w:tentative="1">
      <w:start w:val="1"/>
      <w:numFmt w:val="lowerRoman"/>
      <w:lvlText w:val="%9."/>
      <w:lvlJc w:val="right"/>
      <w:pPr>
        <w:tabs>
          <w:tab w:val="num" w:pos="6322"/>
        </w:tabs>
        <w:ind w:left="6322" w:hanging="180"/>
      </w:pPr>
    </w:lvl>
  </w:abstractNum>
  <w:abstractNum w:abstractNumId="4">
    <w:nsid w:val="0BD17608"/>
    <w:multiLevelType w:val="singleLevel"/>
    <w:tmpl w:val="8B140532"/>
    <w:lvl w:ilvl="0">
      <w:start w:val="1"/>
      <w:numFmt w:val="bullet"/>
      <w:lvlText w:val=""/>
      <w:lvlJc w:val="left"/>
      <w:pPr>
        <w:tabs>
          <w:tab w:val="num" w:pos="360"/>
        </w:tabs>
        <w:ind w:left="360" w:hanging="360"/>
      </w:pPr>
      <w:rPr>
        <w:rFonts w:ascii="Symbol" w:hAnsi="Symbol" w:hint="default"/>
      </w:rPr>
    </w:lvl>
  </w:abstractNum>
  <w:abstractNum w:abstractNumId="5">
    <w:nsid w:val="15FA47CD"/>
    <w:multiLevelType w:val="hybridMultilevel"/>
    <w:tmpl w:val="A6E0869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7387D3D"/>
    <w:multiLevelType w:val="hybridMultilevel"/>
    <w:tmpl w:val="D74C40C0"/>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7">
    <w:nsid w:val="1B0B1D66"/>
    <w:multiLevelType w:val="singleLevel"/>
    <w:tmpl w:val="0BEC9FB0"/>
    <w:lvl w:ilvl="0">
      <w:start w:val="1"/>
      <w:numFmt w:val="none"/>
      <w:lvlText w:val=""/>
      <w:legacy w:legacy="1" w:legacySpace="0" w:legacyIndent="0"/>
      <w:lvlJc w:val="left"/>
      <w:pPr>
        <w:ind w:left="288"/>
      </w:pPr>
    </w:lvl>
  </w:abstractNum>
  <w:abstractNum w:abstractNumId="8">
    <w:nsid w:val="1C8019DA"/>
    <w:multiLevelType w:val="hybridMultilevel"/>
    <w:tmpl w:val="3E0E2414"/>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nsid w:val="2517274C"/>
    <w:multiLevelType w:val="singleLevel"/>
    <w:tmpl w:val="04090011"/>
    <w:lvl w:ilvl="0">
      <w:start w:val="1"/>
      <w:numFmt w:val="decimal"/>
      <w:lvlText w:val="%1)"/>
      <w:lvlJc w:val="left"/>
      <w:pPr>
        <w:tabs>
          <w:tab w:val="num" w:pos="360"/>
        </w:tabs>
        <w:ind w:left="360" w:hanging="360"/>
      </w:pPr>
    </w:lvl>
  </w:abstractNum>
  <w:abstractNum w:abstractNumId="10">
    <w:nsid w:val="2D234D8B"/>
    <w:multiLevelType w:val="singleLevel"/>
    <w:tmpl w:val="0409000F"/>
    <w:lvl w:ilvl="0">
      <w:start w:val="1"/>
      <w:numFmt w:val="decimal"/>
      <w:lvlText w:val="%1."/>
      <w:lvlJc w:val="left"/>
      <w:pPr>
        <w:tabs>
          <w:tab w:val="num" w:pos="360"/>
        </w:tabs>
        <w:ind w:left="360" w:hanging="360"/>
      </w:pPr>
    </w:lvl>
  </w:abstractNum>
  <w:abstractNum w:abstractNumId="11">
    <w:nsid w:val="2E0952D8"/>
    <w:multiLevelType w:val="hybridMultilevel"/>
    <w:tmpl w:val="950A148A"/>
    <w:lvl w:ilvl="0" w:tplc="3112C6D6">
      <w:start w:val="1"/>
      <w:numFmt w:val="decimal"/>
      <w:lvlText w:val="%1."/>
      <w:lvlJc w:val="left"/>
      <w:pPr>
        <w:ind w:left="555" w:hanging="360"/>
      </w:pPr>
      <w:rPr>
        <w:rFonts w:hint="default"/>
      </w:rPr>
    </w:lvl>
    <w:lvl w:ilvl="1" w:tplc="2C0A0019">
      <w:start w:val="1"/>
      <w:numFmt w:val="lowerLetter"/>
      <w:lvlText w:val="%2."/>
      <w:lvlJc w:val="left"/>
      <w:pPr>
        <w:ind w:left="1275" w:hanging="360"/>
      </w:pPr>
    </w:lvl>
    <w:lvl w:ilvl="2" w:tplc="2C0A001B">
      <w:start w:val="1"/>
      <w:numFmt w:val="lowerRoman"/>
      <w:lvlText w:val="%3."/>
      <w:lvlJc w:val="right"/>
      <w:pPr>
        <w:ind w:left="1995" w:hanging="180"/>
      </w:pPr>
    </w:lvl>
    <w:lvl w:ilvl="3" w:tplc="2C0A000F" w:tentative="1">
      <w:start w:val="1"/>
      <w:numFmt w:val="decimal"/>
      <w:lvlText w:val="%4."/>
      <w:lvlJc w:val="left"/>
      <w:pPr>
        <w:ind w:left="2715" w:hanging="360"/>
      </w:pPr>
    </w:lvl>
    <w:lvl w:ilvl="4" w:tplc="2C0A0019" w:tentative="1">
      <w:start w:val="1"/>
      <w:numFmt w:val="lowerLetter"/>
      <w:lvlText w:val="%5."/>
      <w:lvlJc w:val="left"/>
      <w:pPr>
        <w:ind w:left="3435" w:hanging="360"/>
      </w:pPr>
    </w:lvl>
    <w:lvl w:ilvl="5" w:tplc="2C0A001B" w:tentative="1">
      <w:start w:val="1"/>
      <w:numFmt w:val="lowerRoman"/>
      <w:lvlText w:val="%6."/>
      <w:lvlJc w:val="right"/>
      <w:pPr>
        <w:ind w:left="4155" w:hanging="180"/>
      </w:pPr>
    </w:lvl>
    <w:lvl w:ilvl="6" w:tplc="2C0A000F" w:tentative="1">
      <w:start w:val="1"/>
      <w:numFmt w:val="decimal"/>
      <w:lvlText w:val="%7."/>
      <w:lvlJc w:val="left"/>
      <w:pPr>
        <w:ind w:left="4875" w:hanging="360"/>
      </w:pPr>
    </w:lvl>
    <w:lvl w:ilvl="7" w:tplc="2C0A0019" w:tentative="1">
      <w:start w:val="1"/>
      <w:numFmt w:val="lowerLetter"/>
      <w:lvlText w:val="%8."/>
      <w:lvlJc w:val="left"/>
      <w:pPr>
        <w:ind w:left="5595" w:hanging="360"/>
      </w:pPr>
    </w:lvl>
    <w:lvl w:ilvl="8" w:tplc="2C0A001B" w:tentative="1">
      <w:start w:val="1"/>
      <w:numFmt w:val="lowerRoman"/>
      <w:lvlText w:val="%9."/>
      <w:lvlJc w:val="right"/>
      <w:pPr>
        <w:ind w:left="6315"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3AAC1CFC"/>
    <w:multiLevelType w:val="singleLevel"/>
    <w:tmpl w:val="3A8EC28E"/>
    <w:lvl w:ilvl="0">
      <w:start w:val="1"/>
      <w:numFmt w:val="decimal"/>
      <w:lvlText w:val="[%1]"/>
      <w:lvlJc w:val="left"/>
      <w:pPr>
        <w:tabs>
          <w:tab w:val="num" w:pos="360"/>
        </w:tabs>
        <w:ind w:left="360" w:hanging="360"/>
      </w:pPr>
    </w:lvl>
  </w:abstractNum>
  <w:abstractNum w:abstractNumId="15">
    <w:nsid w:val="4466314B"/>
    <w:multiLevelType w:val="multilevel"/>
    <w:tmpl w:val="ED88FDF4"/>
    <w:lvl w:ilvl="0">
      <w:start w:val="1"/>
      <w:numFmt w:val="decimal"/>
      <w:lvlText w:val="Fig. %1"/>
      <w:lvlJc w:val="left"/>
      <w:pPr>
        <w:tabs>
          <w:tab w:val="num" w:pos="922"/>
        </w:tabs>
        <w:ind w:left="92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6CF36B5"/>
    <w:multiLevelType w:val="hybridMultilevel"/>
    <w:tmpl w:val="706663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7332F9F"/>
    <w:multiLevelType w:val="singleLevel"/>
    <w:tmpl w:val="488EC81A"/>
    <w:lvl w:ilvl="0">
      <w:start w:val="1"/>
      <w:numFmt w:val="decimal"/>
      <w:lvlText w:val="%1."/>
      <w:legacy w:legacy="1" w:legacySpace="0" w:legacyIndent="360"/>
      <w:lvlJc w:val="left"/>
      <w:pPr>
        <w:ind w:left="360" w:hanging="360"/>
      </w:pPr>
    </w:lvl>
  </w:abstractNum>
  <w:abstractNum w:abstractNumId="18">
    <w:nsid w:val="48D010BB"/>
    <w:multiLevelType w:val="hybridMultilevel"/>
    <w:tmpl w:val="535C8134"/>
    <w:lvl w:ilvl="0" w:tplc="7E3E780E">
      <w:start w:val="1"/>
      <w:numFmt w:val="decimal"/>
      <w:pStyle w:val="Parafiguras"/>
      <w:lvlText w:val="Fig. %1:"/>
      <w:lvlJc w:val="left"/>
      <w:pPr>
        <w:tabs>
          <w:tab w:val="num" w:pos="922"/>
        </w:tabs>
        <w:ind w:left="922"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49F460DE"/>
    <w:multiLevelType w:val="hybridMultilevel"/>
    <w:tmpl w:val="CF36FCC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4D0B59CF"/>
    <w:multiLevelType w:val="singleLevel"/>
    <w:tmpl w:val="4A4223A6"/>
    <w:lvl w:ilvl="0">
      <w:start w:val="1"/>
      <w:numFmt w:val="decimal"/>
      <w:lvlText w:val="%1."/>
      <w:legacy w:legacy="1" w:legacySpace="0" w:legacyIndent="360"/>
      <w:lvlJc w:val="left"/>
      <w:pPr>
        <w:ind w:left="360" w:hanging="360"/>
      </w:pPr>
    </w:lvl>
  </w:abstractNum>
  <w:abstractNum w:abstractNumId="21">
    <w:nsid w:val="4F53711F"/>
    <w:multiLevelType w:val="hybridMultilevel"/>
    <w:tmpl w:val="F38CE27A"/>
    <w:lvl w:ilvl="0" w:tplc="2C0A0001">
      <w:start w:val="1"/>
      <w:numFmt w:val="bullet"/>
      <w:lvlText w:val=""/>
      <w:lvlJc w:val="left"/>
      <w:pPr>
        <w:ind w:left="760" w:hanging="360"/>
      </w:pPr>
      <w:rPr>
        <w:rFonts w:ascii="Symbol" w:hAnsi="Symbol" w:hint="default"/>
      </w:rPr>
    </w:lvl>
    <w:lvl w:ilvl="1" w:tplc="2C0A0003">
      <w:start w:val="1"/>
      <w:numFmt w:val="bullet"/>
      <w:lvlText w:val="o"/>
      <w:lvlJc w:val="left"/>
      <w:pPr>
        <w:ind w:left="1480" w:hanging="360"/>
      </w:pPr>
      <w:rPr>
        <w:rFonts w:ascii="Courier New" w:hAnsi="Courier New" w:hint="default"/>
      </w:rPr>
    </w:lvl>
    <w:lvl w:ilvl="2" w:tplc="2C0A0005" w:tentative="1">
      <w:start w:val="1"/>
      <w:numFmt w:val="bullet"/>
      <w:lvlText w:val=""/>
      <w:lvlJc w:val="left"/>
      <w:pPr>
        <w:ind w:left="2200" w:hanging="360"/>
      </w:pPr>
      <w:rPr>
        <w:rFonts w:ascii="Wingdings" w:hAnsi="Wingdings" w:hint="default"/>
      </w:rPr>
    </w:lvl>
    <w:lvl w:ilvl="3" w:tplc="2C0A0001" w:tentative="1">
      <w:start w:val="1"/>
      <w:numFmt w:val="bullet"/>
      <w:lvlText w:val=""/>
      <w:lvlJc w:val="left"/>
      <w:pPr>
        <w:ind w:left="2920" w:hanging="360"/>
      </w:pPr>
      <w:rPr>
        <w:rFonts w:ascii="Symbol" w:hAnsi="Symbol" w:hint="default"/>
      </w:rPr>
    </w:lvl>
    <w:lvl w:ilvl="4" w:tplc="2C0A0003" w:tentative="1">
      <w:start w:val="1"/>
      <w:numFmt w:val="bullet"/>
      <w:lvlText w:val="o"/>
      <w:lvlJc w:val="left"/>
      <w:pPr>
        <w:ind w:left="3640" w:hanging="360"/>
      </w:pPr>
      <w:rPr>
        <w:rFonts w:ascii="Courier New" w:hAnsi="Courier New" w:hint="default"/>
      </w:rPr>
    </w:lvl>
    <w:lvl w:ilvl="5" w:tplc="2C0A0005" w:tentative="1">
      <w:start w:val="1"/>
      <w:numFmt w:val="bullet"/>
      <w:lvlText w:val=""/>
      <w:lvlJc w:val="left"/>
      <w:pPr>
        <w:ind w:left="4360" w:hanging="360"/>
      </w:pPr>
      <w:rPr>
        <w:rFonts w:ascii="Wingdings" w:hAnsi="Wingdings" w:hint="default"/>
      </w:rPr>
    </w:lvl>
    <w:lvl w:ilvl="6" w:tplc="2C0A0001" w:tentative="1">
      <w:start w:val="1"/>
      <w:numFmt w:val="bullet"/>
      <w:lvlText w:val=""/>
      <w:lvlJc w:val="left"/>
      <w:pPr>
        <w:ind w:left="5080" w:hanging="360"/>
      </w:pPr>
      <w:rPr>
        <w:rFonts w:ascii="Symbol" w:hAnsi="Symbol" w:hint="default"/>
      </w:rPr>
    </w:lvl>
    <w:lvl w:ilvl="7" w:tplc="2C0A0003" w:tentative="1">
      <w:start w:val="1"/>
      <w:numFmt w:val="bullet"/>
      <w:lvlText w:val="o"/>
      <w:lvlJc w:val="left"/>
      <w:pPr>
        <w:ind w:left="5800" w:hanging="360"/>
      </w:pPr>
      <w:rPr>
        <w:rFonts w:ascii="Courier New" w:hAnsi="Courier New" w:hint="default"/>
      </w:rPr>
    </w:lvl>
    <w:lvl w:ilvl="8" w:tplc="2C0A0005" w:tentative="1">
      <w:start w:val="1"/>
      <w:numFmt w:val="bullet"/>
      <w:lvlText w:val=""/>
      <w:lvlJc w:val="left"/>
      <w:pPr>
        <w:ind w:left="6520" w:hanging="360"/>
      </w:pPr>
      <w:rPr>
        <w:rFonts w:ascii="Wingdings" w:hAnsi="Wingdings" w:hint="default"/>
      </w:rPr>
    </w:lvl>
  </w:abstractNum>
  <w:abstractNum w:abstractNumId="22">
    <w:nsid w:val="55630736"/>
    <w:multiLevelType w:val="singleLevel"/>
    <w:tmpl w:val="0BEC9FB0"/>
    <w:lvl w:ilvl="0">
      <w:start w:val="1"/>
      <w:numFmt w:val="none"/>
      <w:lvlText w:val=""/>
      <w:legacy w:legacy="1" w:legacySpace="0" w:legacyIndent="0"/>
      <w:lvlJc w:val="left"/>
      <w:pPr>
        <w:ind w:left="288"/>
      </w:pPr>
    </w:lvl>
  </w:abstractNum>
  <w:abstractNum w:abstractNumId="23">
    <w:nsid w:val="65275C0D"/>
    <w:multiLevelType w:val="singleLevel"/>
    <w:tmpl w:val="4C9A465E"/>
    <w:lvl w:ilvl="0">
      <w:start w:val="1"/>
      <w:numFmt w:val="decimal"/>
      <w:pStyle w:val="Reference"/>
      <w:lvlText w:val="[%1]"/>
      <w:lvlJc w:val="left"/>
      <w:pPr>
        <w:tabs>
          <w:tab w:val="num" w:pos="397"/>
        </w:tabs>
        <w:ind w:left="397" w:hanging="397"/>
      </w:pPr>
      <w:rPr>
        <w:rFonts w:hint="default"/>
      </w:rPr>
    </w:lvl>
  </w:abstractNum>
  <w:abstractNum w:abstractNumId="24">
    <w:nsid w:val="65357113"/>
    <w:multiLevelType w:val="hybridMultilevel"/>
    <w:tmpl w:val="7E18E1AC"/>
    <w:lvl w:ilvl="0" w:tplc="E7B46A9C">
      <w:start w:val="1"/>
      <w:numFmt w:val="decimalZero"/>
      <w:lvlText w:val="%1."/>
      <w:lvlJc w:val="left"/>
      <w:pPr>
        <w:ind w:left="759" w:hanging="360"/>
      </w:pPr>
      <w:rPr>
        <w:rFonts w:hint="default"/>
      </w:rPr>
    </w:lvl>
    <w:lvl w:ilvl="1" w:tplc="2C0A0019">
      <w:start w:val="1"/>
      <w:numFmt w:val="lowerLetter"/>
      <w:lvlText w:val="%2."/>
      <w:lvlJc w:val="left"/>
      <w:pPr>
        <w:ind w:left="1479" w:hanging="360"/>
      </w:pPr>
    </w:lvl>
    <w:lvl w:ilvl="2" w:tplc="2C0A001B">
      <w:start w:val="1"/>
      <w:numFmt w:val="lowerRoman"/>
      <w:lvlText w:val="%3."/>
      <w:lvlJc w:val="right"/>
      <w:pPr>
        <w:ind w:left="2199" w:hanging="180"/>
      </w:pPr>
    </w:lvl>
    <w:lvl w:ilvl="3" w:tplc="2C0A000F" w:tentative="1">
      <w:start w:val="1"/>
      <w:numFmt w:val="decimal"/>
      <w:lvlText w:val="%4."/>
      <w:lvlJc w:val="left"/>
      <w:pPr>
        <w:ind w:left="2919" w:hanging="360"/>
      </w:pPr>
    </w:lvl>
    <w:lvl w:ilvl="4" w:tplc="2C0A0019" w:tentative="1">
      <w:start w:val="1"/>
      <w:numFmt w:val="lowerLetter"/>
      <w:lvlText w:val="%5."/>
      <w:lvlJc w:val="left"/>
      <w:pPr>
        <w:ind w:left="3639" w:hanging="360"/>
      </w:pPr>
    </w:lvl>
    <w:lvl w:ilvl="5" w:tplc="2C0A001B" w:tentative="1">
      <w:start w:val="1"/>
      <w:numFmt w:val="lowerRoman"/>
      <w:lvlText w:val="%6."/>
      <w:lvlJc w:val="right"/>
      <w:pPr>
        <w:ind w:left="4359" w:hanging="180"/>
      </w:pPr>
    </w:lvl>
    <w:lvl w:ilvl="6" w:tplc="2C0A000F" w:tentative="1">
      <w:start w:val="1"/>
      <w:numFmt w:val="decimal"/>
      <w:lvlText w:val="%7."/>
      <w:lvlJc w:val="left"/>
      <w:pPr>
        <w:ind w:left="5079" w:hanging="360"/>
      </w:pPr>
    </w:lvl>
    <w:lvl w:ilvl="7" w:tplc="2C0A0019" w:tentative="1">
      <w:start w:val="1"/>
      <w:numFmt w:val="lowerLetter"/>
      <w:lvlText w:val="%8."/>
      <w:lvlJc w:val="left"/>
      <w:pPr>
        <w:ind w:left="5799" w:hanging="360"/>
      </w:pPr>
    </w:lvl>
    <w:lvl w:ilvl="8" w:tplc="2C0A001B" w:tentative="1">
      <w:start w:val="1"/>
      <w:numFmt w:val="lowerRoman"/>
      <w:lvlText w:val="%9."/>
      <w:lvlJc w:val="right"/>
      <w:pPr>
        <w:ind w:left="6519" w:hanging="180"/>
      </w:pPr>
    </w:lvl>
  </w:abstractNum>
  <w:abstractNum w:abstractNumId="25">
    <w:nsid w:val="6DC3293B"/>
    <w:multiLevelType w:val="singleLevel"/>
    <w:tmpl w:val="3A8EC28E"/>
    <w:lvl w:ilvl="0">
      <w:start w:val="1"/>
      <w:numFmt w:val="decimal"/>
      <w:lvlText w:val="[%1]"/>
      <w:lvlJc w:val="left"/>
      <w:pPr>
        <w:tabs>
          <w:tab w:val="num" w:pos="360"/>
        </w:tabs>
        <w:ind w:left="360" w:hanging="360"/>
      </w:pPr>
    </w:lvl>
  </w:abstractNum>
  <w:abstractNum w:abstractNumId="26">
    <w:nsid w:val="6FEC72CF"/>
    <w:multiLevelType w:val="hybridMultilevel"/>
    <w:tmpl w:val="017C74E4"/>
    <w:lvl w:ilvl="0" w:tplc="F3CC631E">
      <w:start w:val="1"/>
      <w:numFmt w:val="decimal"/>
      <w:lvlText w:val="%1."/>
      <w:lvlJc w:val="left"/>
      <w:pPr>
        <w:tabs>
          <w:tab w:val="num" w:pos="697"/>
        </w:tabs>
        <w:ind w:left="697" w:hanging="495"/>
      </w:pPr>
      <w:rPr>
        <w:rFonts w:hint="default"/>
      </w:rPr>
    </w:lvl>
    <w:lvl w:ilvl="1" w:tplc="0C0A0019" w:tentative="1">
      <w:start w:val="1"/>
      <w:numFmt w:val="lowerLetter"/>
      <w:lvlText w:val="%2."/>
      <w:lvlJc w:val="left"/>
      <w:pPr>
        <w:tabs>
          <w:tab w:val="num" w:pos="1282"/>
        </w:tabs>
        <w:ind w:left="1282" w:hanging="360"/>
      </w:pPr>
    </w:lvl>
    <w:lvl w:ilvl="2" w:tplc="0C0A001B" w:tentative="1">
      <w:start w:val="1"/>
      <w:numFmt w:val="lowerRoman"/>
      <w:lvlText w:val="%3."/>
      <w:lvlJc w:val="right"/>
      <w:pPr>
        <w:tabs>
          <w:tab w:val="num" w:pos="2002"/>
        </w:tabs>
        <w:ind w:left="2002" w:hanging="180"/>
      </w:pPr>
    </w:lvl>
    <w:lvl w:ilvl="3" w:tplc="0C0A000F" w:tentative="1">
      <w:start w:val="1"/>
      <w:numFmt w:val="decimal"/>
      <w:lvlText w:val="%4."/>
      <w:lvlJc w:val="left"/>
      <w:pPr>
        <w:tabs>
          <w:tab w:val="num" w:pos="2722"/>
        </w:tabs>
        <w:ind w:left="2722" w:hanging="360"/>
      </w:pPr>
    </w:lvl>
    <w:lvl w:ilvl="4" w:tplc="0C0A0019" w:tentative="1">
      <w:start w:val="1"/>
      <w:numFmt w:val="lowerLetter"/>
      <w:lvlText w:val="%5."/>
      <w:lvlJc w:val="left"/>
      <w:pPr>
        <w:tabs>
          <w:tab w:val="num" w:pos="3442"/>
        </w:tabs>
        <w:ind w:left="3442" w:hanging="360"/>
      </w:pPr>
    </w:lvl>
    <w:lvl w:ilvl="5" w:tplc="0C0A001B" w:tentative="1">
      <w:start w:val="1"/>
      <w:numFmt w:val="lowerRoman"/>
      <w:lvlText w:val="%6."/>
      <w:lvlJc w:val="right"/>
      <w:pPr>
        <w:tabs>
          <w:tab w:val="num" w:pos="4162"/>
        </w:tabs>
        <w:ind w:left="4162" w:hanging="180"/>
      </w:pPr>
    </w:lvl>
    <w:lvl w:ilvl="6" w:tplc="0C0A000F" w:tentative="1">
      <w:start w:val="1"/>
      <w:numFmt w:val="decimal"/>
      <w:lvlText w:val="%7."/>
      <w:lvlJc w:val="left"/>
      <w:pPr>
        <w:tabs>
          <w:tab w:val="num" w:pos="4882"/>
        </w:tabs>
        <w:ind w:left="4882" w:hanging="360"/>
      </w:pPr>
    </w:lvl>
    <w:lvl w:ilvl="7" w:tplc="0C0A0019" w:tentative="1">
      <w:start w:val="1"/>
      <w:numFmt w:val="lowerLetter"/>
      <w:lvlText w:val="%8."/>
      <w:lvlJc w:val="left"/>
      <w:pPr>
        <w:tabs>
          <w:tab w:val="num" w:pos="5602"/>
        </w:tabs>
        <w:ind w:left="5602" w:hanging="360"/>
      </w:pPr>
    </w:lvl>
    <w:lvl w:ilvl="8" w:tplc="0C0A001B" w:tentative="1">
      <w:start w:val="1"/>
      <w:numFmt w:val="lowerRoman"/>
      <w:lvlText w:val="%9."/>
      <w:lvlJc w:val="right"/>
      <w:pPr>
        <w:tabs>
          <w:tab w:val="num" w:pos="6322"/>
        </w:tabs>
        <w:ind w:left="6322" w:hanging="180"/>
      </w:pPr>
    </w:lvl>
  </w:abstractNum>
  <w:abstractNum w:abstractNumId="27">
    <w:nsid w:val="72EE54D5"/>
    <w:multiLevelType w:val="hybridMultilevel"/>
    <w:tmpl w:val="6442BE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95"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7E315E9"/>
    <w:multiLevelType w:val="singleLevel"/>
    <w:tmpl w:val="0BEC9FB0"/>
    <w:lvl w:ilvl="0">
      <w:start w:val="1"/>
      <w:numFmt w:val="none"/>
      <w:lvlText w:val=""/>
      <w:legacy w:legacy="1" w:legacySpace="0" w:legacyIndent="0"/>
      <w:lvlJc w:val="left"/>
      <w:pPr>
        <w:ind w:left="288"/>
      </w:pPr>
    </w:lvl>
  </w:abstractNum>
  <w:abstractNum w:abstractNumId="29">
    <w:nsid w:val="798F2EDB"/>
    <w:multiLevelType w:val="hybridMultilevel"/>
    <w:tmpl w:val="90103B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7B7912D3"/>
    <w:multiLevelType w:val="hybridMultilevel"/>
    <w:tmpl w:val="94B6A492"/>
    <w:lvl w:ilvl="0" w:tplc="5152145C">
      <w:start w:val="1"/>
      <w:numFmt w:val="decimal"/>
      <w:lvlText w:val="%1."/>
      <w:lvlJc w:val="left"/>
      <w:pPr>
        <w:tabs>
          <w:tab w:val="num" w:pos="667"/>
        </w:tabs>
        <w:ind w:left="667" w:hanging="465"/>
      </w:pPr>
      <w:rPr>
        <w:rFonts w:hint="default"/>
      </w:rPr>
    </w:lvl>
    <w:lvl w:ilvl="1" w:tplc="0C0A0019" w:tentative="1">
      <w:start w:val="1"/>
      <w:numFmt w:val="lowerLetter"/>
      <w:lvlText w:val="%2."/>
      <w:lvlJc w:val="left"/>
      <w:pPr>
        <w:tabs>
          <w:tab w:val="num" w:pos="1282"/>
        </w:tabs>
        <w:ind w:left="1282" w:hanging="360"/>
      </w:pPr>
    </w:lvl>
    <w:lvl w:ilvl="2" w:tplc="0C0A001B" w:tentative="1">
      <w:start w:val="1"/>
      <w:numFmt w:val="lowerRoman"/>
      <w:lvlText w:val="%3."/>
      <w:lvlJc w:val="right"/>
      <w:pPr>
        <w:tabs>
          <w:tab w:val="num" w:pos="2002"/>
        </w:tabs>
        <w:ind w:left="2002" w:hanging="180"/>
      </w:pPr>
    </w:lvl>
    <w:lvl w:ilvl="3" w:tplc="0C0A000F" w:tentative="1">
      <w:start w:val="1"/>
      <w:numFmt w:val="decimal"/>
      <w:lvlText w:val="%4."/>
      <w:lvlJc w:val="left"/>
      <w:pPr>
        <w:tabs>
          <w:tab w:val="num" w:pos="2722"/>
        </w:tabs>
        <w:ind w:left="2722" w:hanging="360"/>
      </w:pPr>
    </w:lvl>
    <w:lvl w:ilvl="4" w:tplc="0C0A0019" w:tentative="1">
      <w:start w:val="1"/>
      <w:numFmt w:val="lowerLetter"/>
      <w:lvlText w:val="%5."/>
      <w:lvlJc w:val="left"/>
      <w:pPr>
        <w:tabs>
          <w:tab w:val="num" w:pos="3442"/>
        </w:tabs>
        <w:ind w:left="3442" w:hanging="360"/>
      </w:pPr>
    </w:lvl>
    <w:lvl w:ilvl="5" w:tplc="0C0A001B" w:tentative="1">
      <w:start w:val="1"/>
      <w:numFmt w:val="lowerRoman"/>
      <w:lvlText w:val="%6."/>
      <w:lvlJc w:val="right"/>
      <w:pPr>
        <w:tabs>
          <w:tab w:val="num" w:pos="4162"/>
        </w:tabs>
        <w:ind w:left="4162" w:hanging="180"/>
      </w:pPr>
    </w:lvl>
    <w:lvl w:ilvl="6" w:tplc="0C0A000F" w:tentative="1">
      <w:start w:val="1"/>
      <w:numFmt w:val="decimal"/>
      <w:lvlText w:val="%7."/>
      <w:lvlJc w:val="left"/>
      <w:pPr>
        <w:tabs>
          <w:tab w:val="num" w:pos="4882"/>
        </w:tabs>
        <w:ind w:left="4882" w:hanging="360"/>
      </w:pPr>
    </w:lvl>
    <w:lvl w:ilvl="7" w:tplc="0C0A0019" w:tentative="1">
      <w:start w:val="1"/>
      <w:numFmt w:val="lowerLetter"/>
      <w:lvlText w:val="%8."/>
      <w:lvlJc w:val="left"/>
      <w:pPr>
        <w:tabs>
          <w:tab w:val="num" w:pos="5602"/>
        </w:tabs>
        <w:ind w:left="5602" w:hanging="360"/>
      </w:pPr>
    </w:lvl>
    <w:lvl w:ilvl="8" w:tplc="0C0A001B" w:tentative="1">
      <w:start w:val="1"/>
      <w:numFmt w:val="lowerRoman"/>
      <w:lvlText w:val="%9."/>
      <w:lvlJc w:val="right"/>
      <w:pPr>
        <w:tabs>
          <w:tab w:val="num" w:pos="6322"/>
        </w:tabs>
        <w:ind w:left="6322" w:hanging="180"/>
      </w:pPr>
    </w:lvl>
  </w:abstractNum>
  <w:abstractNum w:abstractNumId="31">
    <w:nsid w:val="7E6C537A"/>
    <w:multiLevelType w:val="multilevel"/>
    <w:tmpl w:val="92F8E082"/>
    <w:lvl w:ilvl="0">
      <w:start w:val="1"/>
      <w:numFmt w:val="decimal"/>
      <w:lvlText w:val="Fig. %1"/>
      <w:lvlJc w:val="left"/>
      <w:pPr>
        <w:tabs>
          <w:tab w:val="num" w:pos="922"/>
        </w:tabs>
        <w:ind w:left="92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2"/>
  </w:num>
  <w:num w:numId="3">
    <w:abstractNumId w:val="12"/>
    <w:lvlOverride w:ilvl="0">
      <w:lvl w:ilvl="0">
        <w:start w:val="1"/>
        <w:numFmt w:val="decimal"/>
        <w:lvlText w:val="%1."/>
        <w:legacy w:legacy="1" w:legacySpace="0" w:legacyIndent="360"/>
        <w:lvlJc w:val="left"/>
        <w:pPr>
          <w:ind w:left="360" w:hanging="360"/>
        </w:pPr>
      </w:lvl>
    </w:lvlOverride>
  </w:num>
  <w:num w:numId="4">
    <w:abstractNumId w:val="12"/>
    <w:lvlOverride w:ilvl="0">
      <w:lvl w:ilvl="0">
        <w:start w:val="1"/>
        <w:numFmt w:val="decimal"/>
        <w:lvlText w:val="%1."/>
        <w:legacy w:legacy="1" w:legacySpace="0" w:legacyIndent="360"/>
        <w:lvlJc w:val="left"/>
        <w:pPr>
          <w:ind w:left="360" w:hanging="360"/>
        </w:pPr>
      </w:lvl>
    </w:lvlOverride>
  </w:num>
  <w:num w:numId="5">
    <w:abstractNumId w:val="12"/>
    <w:lvlOverride w:ilvl="0">
      <w:lvl w:ilvl="0">
        <w:start w:val="1"/>
        <w:numFmt w:val="decimal"/>
        <w:lvlText w:val="%1."/>
        <w:legacy w:legacy="1" w:legacySpace="0" w:legacyIndent="360"/>
        <w:lvlJc w:val="left"/>
        <w:pPr>
          <w:ind w:left="360" w:hanging="360"/>
        </w:pPr>
      </w:lvl>
    </w:lvlOverride>
  </w:num>
  <w:num w:numId="6">
    <w:abstractNumId w:val="17"/>
  </w:num>
  <w:num w:numId="7">
    <w:abstractNumId w:val="17"/>
    <w:lvlOverride w:ilvl="0">
      <w:lvl w:ilvl="0">
        <w:start w:val="1"/>
        <w:numFmt w:val="decimal"/>
        <w:lvlText w:val="%1."/>
        <w:legacy w:legacy="1" w:legacySpace="0" w:legacyIndent="360"/>
        <w:lvlJc w:val="left"/>
        <w:pPr>
          <w:ind w:left="360" w:hanging="360"/>
        </w:pPr>
      </w:lvl>
    </w:lvlOverride>
  </w:num>
  <w:num w:numId="8">
    <w:abstractNumId w:val="17"/>
    <w:lvlOverride w:ilvl="0">
      <w:lvl w:ilvl="0">
        <w:start w:val="1"/>
        <w:numFmt w:val="decimal"/>
        <w:lvlText w:val="%1."/>
        <w:legacy w:legacy="1" w:legacySpace="0" w:legacyIndent="360"/>
        <w:lvlJc w:val="left"/>
        <w:pPr>
          <w:ind w:left="360" w:hanging="360"/>
        </w:pPr>
      </w:lvl>
    </w:lvlOverride>
  </w:num>
  <w:num w:numId="9">
    <w:abstractNumId w:val="17"/>
    <w:lvlOverride w:ilvl="0">
      <w:lvl w:ilvl="0">
        <w:start w:val="1"/>
        <w:numFmt w:val="decimal"/>
        <w:lvlText w:val="%1."/>
        <w:legacy w:legacy="1" w:legacySpace="0" w:legacyIndent="360"/>
        <w:lvlJc w:val="left"/>
        <w:pPr>
          <w:ind w:left="360" w:hanging="360"/>
        </w:pPr>
      </w:lvl>
    </w:lvlOverride>
  </w:num>
  <w:num w:numId="10">
    <w:abstractNumId w:val="17"/>
    <w:lvlOverride w:ilvl="0">
      <w:lvl w:ilvl="0">
        <w:start w:val="1"/>
        <w:numFmt w:val="decimal"/>
        <w:lvlText w:val="%1."/>
        <w:legacy w:legacy="1" w:legacySpace="0" w:legacyIndent="360"/>
        <w:lvlJc w:val="left"/>
        <w:pPr>
          <w:ind w:left="360" w:hanging="360"/>
        </w:pPr>
      </w:lvl>
    </w:lvlOverride>
  </w:num>
  <w:num w:numId="11">
    <w:abstractNumId w:val="17"/>
    <w:lvlOverride w:ilvl="0">
      <w:lvl w:ilvl="0">
        <w:start w:val="1"/>
        <w:numFmt w:val="decimal"/>
        <w:lvlText w:val="%1."/>
        <w:legacy w:legacy="1" w:legacySpace="0" w:legacyIndent="360"/>
        <w:lvlJc w:val="left"/>
        <w:pPr>
          <w:ind w:left="360" w:hanging="360"/>
        </w:pPr>
      </w:lvl>
    </w:lvlOverride>
  </w:num>
  <w:num w:numId="12">
    <w:abstractNumId w:val="13"/>
  </w:num>
  <w:num w:numId="13">
    <w:abstractNumId w:val="7"/>
  </w:num>
  <w:num w:numId="14">
    <w:abstractNumId w:val="22"/>
  </w:num>
  <w:num w:numId="15">
    <w:abstractNumId w:val="20"/>
  </w:num>
  <w:num w:numId="16">
    <w:abstractNumId w:val="28"/>
  </w:num>
  <w:num w:numId="17">
    <w:abstractNumId w:val="10"/>
  </w:num>
  <w:num w:numId="18">
    <w:abstractNumId w:val="9"/>
  </w:num>
  <w:num w:numId="19">
    <w:abstractNumId w:val="25"/>
  </w:num>
  <w:num w:numId="20">
    <w:abstractNumId w:val="14"/>
  </w:num>
  <w:num w:numId="21">
    <w:abstractNumId w:val="0"/>
  </w:num>
  <w:num w:numId="22">
    <w:abstractNumId w:val="4"/>
  </w:num>
  <w:num w:numId="23">
    <w:abstractNumId w:val="30"/>
  </w:num>
  <w:num w:numId="24">
    <w:abstractNumId w:val="26"/>
  </w:num>
  <w:num w:numId="25">
    <w:abstractNumId w:val="23"/>
  </w:num>
  <w:num w:numId="26">
    <w:abstractNumId w:val="2"/>
  </w:num>
  <w:num w:numId="27">
    <w:abstractNumId w:val="3"/>
  </w:num>
  <w:num w:numId="28">
    <w:abstractNumId w:val="1"/>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5"/>
  </w:num>
  <w:num w:numId="32">
    <w:abstractNumId w:val="19"/>
  </w:num>
  <w:num w:numId="33">
    <w:abstractNumId w:val="16"/>
  </w:num>
  <w:num w:numId="34">
    <w:abstractNumId w:val="29"/>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num>
  <w:num w:numId="43">
    <w:abstractNumId w:val="15"/>
  </w:num>
  <w:num w:numId="44">
    <w:abstractNumId w:val="31"/>
  </w:num>
  <w:num w:numId="45">
    <w:abstractNumId w:val="11"/>
  </w:num>
  <w:num w:numId="46">
    <w:abstractNumId w:val="24"/>
  </w:num>
  <w:num w:numId="47">
    <w:abstractNumId w:val="18"/>
  </w:num>
  <w:num w:numId="48">
    <w:abstractNumId w:val="18"/>
  </w:num>
  <w:num w:numId="4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s-MX" w:vendorID="64" w:dllVersion="131078" w:nlCheck="1" w:checkStyle="1"/>
  <w:activeWritingStyle w:appName="MSWord" w:lang="es-ES_tradnl"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AR" w:vendorID="64" w:dllVersion="131078" w:nlCheck="1" w:checkStyle="1"/>
  <w:stylePaneFormatFilter w:val="1F08"/>
  <w:trackRevisions/>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6" style="mso-position-vertical-relative:line" fill="f" fillcolor="white" stroke="f">
      <v:fill color="white" on="f"/>
      <v:stroke on="f"/>
      <v:textbox style="mso-rotate-with-shape:t"/>
    </o:shapedefaults>
  </w:hdrShapeDefaults>
  <w:footnotePr>
    <w:footnote w:id="0"/>
    <w:footnote w:id="1"/>
  </w:footnotePr>
  <w:endnotePr>
    <w:endnote w:id="0"/>
    <w:endnote w:id="1"/>
  </w:endnotePr>
  <w:compat/>
  <w:rsids>
    <w:rsidRoot w:val="001B7911"/>
    <w:rsid w:val="0000014A"/>
    <w:rsid w:val="000137EA"/>
    <w:rsid w:val="00013DDD"/>
    <w:rsid w:val="00014747"/>
    <w:rsid w:val="0002751E"/>
    <w:rsid w:val="000320E4"/>
    <w:rsid w:val="0004048A"/>
    <w:rsid w:val="0004400E"/>
    <w:rsid w:val="000617EF"/>
    <w:rsid w:val="00062B77"/>
    <w:rsid w:val="000665AF"/>
    <w:rsid w:val="0007048A"/>
    <w:rsid w:val="000810DA"/>
    <w:rsid w:val="00082C9B"/>
    <w:rsid w:val="00084AF6"/>
    <w:rsid w:val="00085B5B"/>
    <w:rsid w:val="00091B96"/>
    <w:rsid w:val="00096D9A"/>
    <w:rsid w:val="000A2C7F"/>
    <w:rsid w:val="000A61DE"/>
    <w:rsid w:val="000B030F"/>
    <w:rsid w:val="000B7C8A"/>
    <w:rsid w:val="000D41CD"/>
    <w:rsid w:val="000D7ED2"/>
    <w:rsid w:val="000E1946"/>
    <w:rsid w:val="000E7304"/>
    <w:rsid w:val="000F3DAE"/>
    <w:rsid w:val="00111A07"/>
    <w:rsid w:val="00122895"/>
    <w:rsid w:val="00124E11"/>
    <w:rsid w:val="00126B06"/>
    <w:rsid w:val="001323FA"/>
    <w:rsid w:val="001324C3"/>
    <w:rsid w:val="00136907"/>
    <w:rsid w:val="00136B42"/>
    <w:rsid w:val="00141C03"/>
    <w:rsid w:val="00142BB5"/>
    <w:rsid w:val="00152616"/>
    <w:rsid w:val="001548D8"/>
    <w:rsid w:val="00161B61"/>
    <w:rsid w:val="00163BA7"/>
    <w:rsid w:val="00164408"/>
    <w:rsid w:val="001677B4"/>
    <w:rsid w:val="0017067D"/>
    <w:rsid w:val="00170837"/>
    <w:rsid w:val="001716B3"/>
    <w:rsid w:val="00171B82"/>
    <w:rsid w:val="001766ED"/>
    <w:rsid w:val="00181316"/>
    <w:rsid w:val="0018147D"/>
    <w:rsid w:val="00194DCC"/>
    <w:rsid w:val="001A712A"/>
    <w:rsid w:val="001B40AC"/>
    <w:rsid w:val="001B7911"/>
    <w:rsid w:val="001E3709"/>
    <w:rsid w:val="001E7106"/>
    <w:rsid w:val="001F3BE1"/>
    <w:rsid w:val="001F6BB0"/>
    <w:rsid w:val="001F7B1A"/>
    <w:rsid w:val="00202A12"/>
    <w:rsid w:val="00236AD9"/>
    <w:rsid w:val="00237075"/>
    <w:rsid w:val="00250E5B"/>
    <w:rsid w:val="0025432A"/>
    <w:rsid w:val="0025658B"/>
    <w:rsid w:val="0025698F"/>
    <w:rsid w:val="00256E5D"/>
    <w:rsid w:val="00262DB7"/>
    <w:rsid w:val="002762D0"/>
    <w:rsid w:val="0028034D"/>
    <w:rsid w:val="002A072F"/>
    <w:rsid w:val="002A115A"/>
    <w:rsid w:val="002A5565"/>
    <w:rsid w:val="002B267C"/>
    <w:rsid w:val="002B3936"/>
    <w:rsid w:val="002C4C1B"/>
    <w:rsid w:val="002C51FE"/>
    <w:rsid w:val="002E0123"/>
    <w:rsid w:val="002E05A6"/>
    <w:rsid w:val="002E3DCE"/>
    <w:rsid w:val="002F1021"/>
    <w:rsid w:val="00300B5A"/>
    <w:rsid w:val="00302F76"/>
    <w:rsid w:val="003116F1"/>
    <w:rsid w:val="0032050D"/>
    <w:rsid w:val="00326F8D"/>
    <w:rsid w:val="0034568A"/>
    <w:rsid w:val="00350A38"/>
    <w:rsid w:val="00352E13"/>
    <w:rsid w:val="0036083D"/>
    <w:rsid w:val="003720C3"/>
    <w:rsid w:val="003840A4"/>
    <w:rsid w:val="00387D8B"/>
    <w:rsid w:val="00394E43"/>
    <w:rsid w:val="003A330D"/>
    <w:rsid w:val="003B1094"/>
    <w:rsid w:val="003C4B3F"/>
    <w:rsid w:val="003D4C4D"/>
    <w:rsid w:val="003D75BC"/>
    <w:rsid w:val="003E36AF"/>
    <w:rsid w:val="003E7D70"/>
    <w:rsid w:val="003F5E94"/>
    <w:rsid w:val="003F635E"/>
    <w:rsid w:val="003F6F06"/>
    <w:rsid w:val="003F7DF3"/>
    <w:rsid w:val="0040013E"/>
    <w:rsid w:val="00404C85"/>
    <w:rsid w:val="00413D4E"/>
    <w:rsid w:val="004272CE"/>
    <w:rsid w:val="00430299"/>
    <w:rsid w:val="00433547"/>
    <w:rsid w:val="00446499"/>
    <w:rsid w:val="00456270"/>
    <w:rsid w:val="00462DDC"/>
    <w:rsid w:val="004637A3"/>
    <w:rsid w:val="004643D6"/>
    <w:rsid w:val="00471EE6"/>
    <w:rsid w:val="00476999"/>
    <w:rsid w:val="00482381"/>
    <w:rsid w:val="004B68E6"/>
    <w:rsid w:val="004D2682"/>
    <w:rsid w:val="004D5AFF"/>
    <w:rsid w:val="004E0579"/>
    <w:rsid w:val="004E116F"/>
    <w:rsid w:val="004E7D02"/>
    <w:rsid w:val="004F08B7"/>
    <w:rsid w:val="004F7252"/>
    <w:rsid w:val="00507F6A"/>
    <w:rsid w:val="00516F5A"/>
    <w:rsid w:val="00520E3C"/>
    <w:rsid w:val="0052767C"/>
    <w:rsid w:val="0053749F"/>
    <w:rsid w:val="0054319D"/>
    <w:rsid w:val="00543271"/>
    <w:rsid w:val="00543C0C"/>
    <w:rsid w:val="00546C3D"/>
    <w:rsid w:val="00561724"/>
    <w:rsid w:val="005657B3"/>
    <w:rsid w:val="0058086F"/>
    <w:rsid w:val="00584B83"/>
    <w:rsid w:val="00586162"/>
    <w:rsid w:val="005956F9"/>
    <w:rsid w:val="005A08FD"/>
    <w:rsid w:val="005A5FDD"/>
    <w:rsid w:val="005A7F57"/>
    <w:rsid w:val="005B5409"/>
    <w:rsid w:val="005B700A"/>
    <w:rsid w:val="00601BB7"/>
    <w:rsid w:val="00604643"/>
    <w:rsid w:val="00607469"/>
    <w:rsid w:val="00615F96"/>
    <w:rsid w:val="006174B7"/>
    <w:rsid w:val="00617723"/>
    <w:rsid w:val="0062297E"/>
    <w:rsid w:val="00623C14"/>
    <w:rsid w:val="0062508B"/>
    <w:rsid w:val="006272C8"/>
    <w:rsid w:val="006327A7"/>
    <w:rsid w:val="006405E8"/>
    <w:rsid w:val="006450F1"/>
    <w:rsid w:val="00651D34"/>
    <w:rsid w:val="006528AA"/>
    <w:rsid w:val="006537FE"/>
    <w:rsid w:val="006578B5"/>
    <w:rsid w:val="00672AD0"/>
    <w:rsid w:val="00685AEE"/>
    <w:rsid w:val="006908D7"/>
    <w:rsid w:val="006A1DFE"/>
    <w:rsid w:val="006A3A0B"/>
    <w:rsid w:val="006A5230"/>
    <w:rsid w:val="006A7ACC"/>
    <w:rsid w:val="006C4932"/>
    <w:rsid w:val="006E6815"/>
    <w:rsid w:val="006E6E57"/>
    <w:rsid w:val="006E701E"/>
    <w:rsid w:val="006F2575"/>
    <w:rsid w:val="006F4C2C"/>
    <w:rsid w:val="006F59DF"/>
    <w:rsid w:val="0070031E"/>
    <w:rsid w:val="00705590"/>
    <w:rsid w:val="007205B9"/>
    <w:rsid w:val="007234CA"/>
    <w:rsid w:val="00732EB2"/>
    <w:rsid w:val="00737995"/>
    <w:rsid w:val="00743FCE"/>
    <w:rsid w:val="007449F4"/>
    <w:rsid w:val="007452A1"/>
    <w:rsid w:val="00753A70"/>
    <w:rsid w:val="0076043C"/>
    <w:rsid w:val="00761B38"/>
    <w:rsid w:val="00774FEA"/>
    <w:rsid w:val="007768CC"/>
    <w:rsid w:val="00781483"/>
    <w:rsid w:val="007820E5"/>
    <w:rsid w:val="00783C04"/>
    <w:rsid w:val="00796ADB"/>
    <w:rsid w:val="007A1324"/>
    <w:rsid w:val="007A76F9"/>
    <w:rsid w:val="007B0C13"/>
    <w:rsid w:val="007B756B"/>
    <w:rsid w:val="007C33F3"/>
    <w:rsid w:val="007C4BEB"/>
    <w:rsid w:val="007D5210"/>
    <w:rsid w:val="007D5F11"/>
    <w:rsid w:val="007F64CB"/>
    <w:rsid w:val="00806005"/>
    <w:rsid w:val="00812A71"/>
    <w:rsid w:val="00814F34"/>
    <w:rsid w:val="00815767"/>
    <w:rsid w:val="00822E86"/>
    <w:rsid w:val="00822F68"/>
    <w:rsid w:val="0082662B"/>
    <w:rsid w:val="00843A6F"/>
    <w:rsid w:val="008451C2"/>
    <w:rsid w:val="00855819"/>
    <w:rsid w:val="00862205"/>
    <w:rsid w:val="00867381"/>
    <w:rsid w:val="00872819"/>
    <w:rsid w:val="0087684A"/>
    <w:rsid w:val="00881248"/>
    <w:rsid w:val="00883B2D"/>
    <w:rsid w:val="00891A1F"/>
    <w:rsid w:val="00893F08"/>
    <w:rsid w:val="00895A3C"/>
    <w:rsid w:val="008A0C2F"/>
    <w:rsid w:val="008A1235"/>
    <w:rsid w:val="008A5FA5"/>
    <w:rsid w:val="008B0556"/>
    <w:rsid w:val="008B41CC"/>
    <w:rsid w:val="008B4212"/>
    <w:rsid w:val="008B4B81"/>
    <w:rsid w:val="008B6C61"/>
    <w:rsid w:val="008D0116"/>
    <w:rsid w:val="008D7C9A"/>
    <w:rsid w:val="008E26C6"/>
    <w:rsid w:val="008E5B5E"/>
    <w:rsid w:val="009070F8"/>
    <w:rsid w:val="009137AF"/>
    <w:rsid w:val="00922436"/>
    <w:rsid w:val="009276EB"/>
    <w:rsid w:val="00934B9A"/>
    <w:rsid w:val="00937635"/>
    <w:rsid w:val="00937B36"/>
    <w:rsid w:val="00943831"/>
    <w:rsid w:val="00951C9F"/>
    <w:rsid w:val="00953D89"/>
    <w:rsid w:val="00955E8B"/>
    <w:rsid w:val="00957122"/>
    <w:rsid w:val="009605A3"/>
    <w:rsid w:val="00961729"/>
    <w:rsid w:val="00961D08"/>
    <w:rsid w:val="00971742"/>
    <w:rsid w:val="0097473C"/>
    <w:rsid w:val="00974EF6"/>
    <w:rsid w:val="009761AE"/>
    <w:rsid w:val="0097797D"/>
    <w:rsid w:val="00984B8C"/>
    <w:rsid w:val="00995442"/>
    <w:rsid w:val="00995EFC"/>
    <w:rsid w:val="009A5018"/>
    <w:rsid w:val="009B6C88"/>
    <w:rsid w:val="009C2206"/>
    <w:rsid w:val="009D61FD"/>
    <w:rsid w:val="009E60E6"/>
    <w:rsid w:val="00A04B2E"/>
    <w:rsid w:val="00A223B5"/>
    <w:rsid w:val="00A533C9"/>
    <w:rsid w:val="00A567FC"/>
    <w:rsid w:val="00A6011A"/>
    <w:rsid w:val="00A65A00"/>
    <w:rsid w:val="00A66C97"/>
    <w:rsid w:val="00A71485"/>
    <w:rsid w:val="00A74346"/>
    <w:rsid w:val="00A92661"/>
    <w:rsid w:val="00A9421B"/>
    <w:rsid w:val="00AA0CE9"/>
    <w:rsid w:val="00AA1101"/>
    <w:rsid w:val="00AA31D4"/>
    <w:rsid w:val="00AA4FD8"/>
    <w:rsid w:val="00AB03D0"/>
    <w:rsid w:val="00AB291D"/>
    <w:rsid w:val="00AE3A3A"/>
    <w:rsid w:val="00AF3083"/>
    <w:rsid w:val="00AF6B7F"/>
    <w:rsid w:val="00B02F43"/>
    <w:rsid w:val="00B07F8D"/>
    <w:rsid w:val="00B207DA"/>
    <w:rsid w:val="00B20BBE"/>
    <w:rsid w:val="00B232EB"/>
    <w:rsid w:val="00B25333"/>
    <w:rsid w:val="00B26B67"/>
    <w:rsid w:val="00B37694"/>
    <w:rsid w:val="00B46750"/>
    <w:rsid w:val="00B616EA"/>
    <w:rsid w:val="00B64049"/>
    <w:rsid w:val="00B655B9"/>
    <w:rsid w:val="00B6767D"/>
    <w:rsid w:val="00B801C8"/>
    <w:rsid w:val="00B83E36"/>
    <w:rsid w:val="00B86F4F"/>
    <w:rsid w:val="00BA72BF"/>
    <w:rsid w:val="00BB272B"/>
    <w:rsid w:val="00BC78F8"/>
    <w:rsid w:val="00BE4435"/>
    <w:rsid w:val="00BF2948"/>
    <w:rsid w:val="00C029FA"/>
    <w:rsid w:val="00C0368C"/>
    <w:rsid w:val="00C063AB"/>
    <w:rsid w:val="00C128AC"/>
    <w:rsid w:val="00C14682"/>
    <w:rsid w:val="00C17434"/>
    <w:rsid w:val="00C237E4"/>
    <w:rsid w:val="00C33A92"/>
    <w:rsid w:val="00C363C1"/>
    <w:rsid w:val="00C36F8C"/>
    <w:rsid w:val="00C410BF"/>
    <w:rsid w:val="00C417A0"/>
    <w:rsid w:val="00C43633"/>
    <w:rsid w:val="00C700F5"/>
    <w:rsid w:val="00C70489"/>
    <w:rsid w:val="00C7279A"/>
    <w:rsid w:val="00C778E4"/>
    <w:rsid w:val="00C802FF"/>
    <w:rsid w:val="00C900F3"/>
    <w:rsid w:val="00C92052"/>
    <w:rsid w:val="00C93F11"/>
    <w:rsid w:val="00C94452"/>
    <w:rsid w:val="00C94ADB"/>
    <w:rsid w:val="00C95AEA"/>
    <w:rsid w:val="00CA0B84"/>
    <w:rsid w:val="00CA68C0"/>
    <w:rsid w:val="00CB08B6"/>
    <w:rsid w:val="00CB2370"/>
    <w:rsid w:val="00CD1F9E"/>
    <w:rsid w:val="00CD2CD8"/>
    <w:rsid w:val="00CE6651"/>
    <w:rsid w:val="00CE7EBB"/>
    <w:rsid w:val="00CF10E6"/>
    <w:rsid w:val="00CF1572"/>
    <w:rsid w:val="00CF415A"/>
    <w:rsid w:val="00CF7217"/>
    <w:rsid w:val="00D051A9"/>
    <w:rsid w:val="00D265FB"/>
    <w:rsid w:val="00D26778"/>
    <w:rsid w:val="00D301F1"/>
    <w:rsid w:val="00D32F33"/>
    <w:rsid w:val="00D42B59"/>
    <w:rsid w:val="00D4602C"/>
    <w:rsid w:val="00D6637A"/>
    <w:rsid w:val="00D74940"/>
    <w:rsid w:val="00D75340"/>
    <w:rsid w:val="00D81673"/>
    <w:rsid w:val="00D84F3A"/>
    <w:rsid w:val="00D8663A"/>
    <w:rsid w:val="00D86BDD"/>
    <w:rsid w:val="00D90AD5"/>
    <w:rsid w:val="00D92FC7"/>
    <w:rsid w:val="00D9774F"/>
    <w:rsid w:val="00DA1BC3"/>
    <w:rsid w:val="00DA3041"/>
    <w:rsid w:val="00DA5FDE"/>
    <w:rsid w:val="00DC0047"/>
    <w:rsid w:val="00DC691A"/>
    <w:rsid w:val="00DD37EE"/>
    <w:rsid w:val="00DD6478"/>
    <w:rsid w:val="00DD65FA"/>
    <w:rsid w:val="00DE1D17"/>
    <w:rsid w:val="00DE43E3"/>
    <w:rsid w:val="00DF49D8"/>
    <w:rsid w:val="00DF506E"/>
    <w:rsid w:val="00DF7373"/>
    <w:rsid w:val="00E01EC5"/>
    <w:rsid w:val="00E14CEE"/>
    <w:rsid w:val="00E14E46"/>
    <w:rsid w:val="00E171D0"/>
    <w:rsid w:val="00E23517"/>
    <w:rsid w:val="00E34DB9"/>
    <w:rsid w:val="00E4251F"/>
    <w:rsid w:val="00E42DD4"/>
    <w:rsid w:val="00E5096F"/>
    <w:rsid w:val="00E57414"/>
    <w:rsid w:val="00E619CC"/>
    <w:rsid w:val="00E6254F"/>
    <w:rsid w:val="00E625EA"/>
    <w:rsid w:val="00E676E2"/>
    <w:rsid w:val="00E72099"/>
    <w:rsid w:val="00E74F71"/>
    <w:rsid w:val="00E97668"/>
    <w:rsid w:val="00EA0757"/>
    <w:rsid w:val="00EA1BCD"/>
    <w:rsid w:val="00EA202A"/>
    <w:rsid w:val="00EB0E58"/>
    <w:rsid w:val="00EB6181"/>
    <w:rsid w:val="00EC4634"/>
    <w:rsid w:val="00EC476C"/>
    <w:rsid w:val="00EC4F08"/>
    <w:rsid w:val="00EC67EE"/>
    <w:rsid w:val="00ED0790"/>
    <w:rsid w:val="00EE650B"/>
    <w:rsid w:val="00EE7F19"/>
    <w:rsid w:val="00EF35AE"/>
    <w:rsid w:val="00F020D2"/>
    <w:rsid w:val="00F072E9"/>
    <w:rsid w:val="00F14729"/>
    <w:rsid w:val="00F15F4D"/>
    <w:rsid w:val="00F24DF4"/>
    <w:rsid w:val="00F326F7"/>
    <w:rsid w:val="00F42777"/>
    <w:rsid w:val="00F44840"/>
    <w:rsid w:val="00F56311"/>
    <w:rsid w:val="00F639CB"/>
    <w:rsid w:val="00F64320"/>
    <w:rsid w:val="00F76C85"/>
    <w:rsid w:val="00F90D35"/>
    <w:rsid w:val="00F93A62"/>
    <w:rsid w:val="00F97885"/>
    <w:rsid w:val="00FA0DD7"/>
    <w:rsid w:val="00FA3852"/>
    <w:rsid w:val="00FB5C19"/>
    <w:rsid w:val="00FC6181"/>
    <w:rsid w:val="00FD264B"/>
    <w:rsid w:val="00FE0E47"/>
    <w:rsid w:val="00FE2EF7"/>
    <w:rsid w:val="00FE47A4"/>
    <w:rsid w:val="00FF438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6" style="mso-position-vertical-relative:line"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37A3"/>
    <w:pPr>
      <w:autoSpaceDE w:val="0"/>
      <w:autoSpaceDN w:val="0"/>
      <w:ind w:firstLine="204"/>
      <w:jc w:val="both"/>
    </w:pPr>
    <w:rPr>
      <w:lang w:val="es-AR" w:eastAsia="en-US"/>
    </w:rPr>
  </w:style>
  <w:style w:type="paragraph" w:styleId="Heading1">
    <w:name w:val="heading 1"/>
    <w:basedOn w:val="Normal"/>
    <w:next w:val="Normal"/>
    <w:link w:val="Heading1Char"/>
    <w:qFormat/>
    <w:rsid w:val="00163BA7"/>
    <w:pPr>
      <w:keepNext/>
      <w:numPr>
        <w:numId w:val="1"/>
      </w:numPr>
      <w:spacing w:before="240" w:after="80"/>
      <w:jc w:val="center"/>
      <w:outlineLvl w:val="0"/>
    </w:pPr>
    <w:rPr>
      <w:smallCaps/>
      <w:kern w:val="28"/>
      <w:lang w:val="es-ES"/>
    </w:rPr>
  </w:style>
  <w:style w:type="paragraph" w:styleId="Heading2">
    <w:name w:val="heading 2"/>
    <w:basedOn w:val="Normal"/>
    <w:next w:val="Normal"/>
    <w:link w:val="Heading2Char"/>
    <w:qFormat/>
    <w:rsid w:val="00163BA7"/>
    <w:pPr>
      <w:keepNext/>
      <w:numPr>
        <w:ilvl w:val="1"/>
        <w:numId w:val="1"/>
      </w:numPr>
      <w:spacing w:before="120" w:after="60"/>
      <w:outlineLvl w:val="1"/>
    </w:pPr>
    <w:rPr>
      <w:i/>
      <w:iCs/>
      <w:lang w:val="es-ES"/>
    </w:rPr>
  </w:style>
  <w:style w:type="paragraph" w:styleId="Heading3">
    <w:name w:val="heading 3"/>
    <w:basedOn w:val="Normal"/>
    <w:next w:val="Normal"/>
    <w:qFormat/>
    <w:rsid w:val="00163BA7"/>
    <w:pPr>
      <w:keepNext/>
      <w:numPr>
        <w:ilvl w:val="2"/>
        <w:numId w:val="1"/>
      </w:numPr>
      <w:ind w:left="288"/>
      <w:outlineLvl w:val="2"/>
    </w:pPr>
    <w:rPr>
      <w:i/>
      <w:iCs/>
    </w:rPr>
  </w:style>
  <w:style w:type="paragraph" w:styleId="Heading4">
    <w:name w:val="heading 4"/>
    <w:basedOn w:val="Normal"/>
    <w:next w:val="Normal"/>
    <w:qFormat/>
    <w:rsid w:val="00163BA7"/>
    <w:pPr>
      <w:keepNext/>
      <w:numPr>
        <w:ilvl w:val="3"/>
        <w:numId w:val="1"/>
      </w:numPr>
      <w:spacing w:before="240" w:after="60"/>
      <w:outlineLvl w:val="3"/>
    </w:pPr>
    <w:rPr>
      <w:i/>
      <w:iCs/>
      <w:sz w:val="18"/>
      <w:szCs w:val="18"/>
    </w:rPr>
  </w:style>
  <w:style w:type="paragraph" w:styleId="Heading5">
    <w:name w:val="heading 5"/>
    <w:basedOn w:val="Normal"/>
    <w:next w:val="Normal"/>
    <w:qFormat/>
    <w:rsid w:val="00163BA7"/>
    <w:pPr>
      <w:numPr>
        <w:ilvl w:val="4"/>
        <w:numId w:val="1"/>
      </w:numPr>
      <w:spacing w:before="240" w:after="60"/>
      <w:outlineLvl w:val="4"/>
    </w:pPr>
    <w:rPr>
      <w:sz w:val="18"/>
      <w:szCs w:val="18"/>
    </w:rPr>
  </w:style>
  <w:style w:type="paragraph" w:styleId="Heading6">
    <w:name w:val="heading 6"/>
    <w:basedOn w:val="Normal"/>
    <w:next w:val="Normal"/>
    <w:link w:val="Heading6Char"/>
    <w:qFormat/>
    <w:rsid w:val="00163BA7"/>
    <w:pPr>
      <w:numPr>
        <w:ilvl w:val="5"/>
        <w:numId w:val="1"/>
      </w:numPr>
      <w:spacing w:before="240" w:after="60"/>
      <w:outlineLvl w:val="5"/>
    </w:pPr>
    <w:rPr>
      <w:i/>
      <w:iCs/>
      <w:sz w:val="16"/>
      <w:szCs w:val="16"/>
    </w:rPr>
  </w:style>
  <w:style w:type="paragraph" w:styleId="Heading7">
    <w:name w:val="heading 7"/>
    <w:basedOn w:val="Normal"/>
    <w:next w:val="Normal"/>
    <w:qFormat/>
    <w:rsid w:val="00163BA7"/>
    <w:pPr>
      <w:numPr>
        <w:ilvl w:val="6"/>
        <w:numId w:val="1"/>
      </w:numPr>
      <w:spacing w:before="240" w:after="60"/>
      <w:outlineLvl w:val="6"/>
    </w:pPr>
    <w:rPr>
      <w:sz w:val="16"/>
      <w:szCs w:val="16"/>
    </w:rPr>
  </w:style>
  <w:style w:type="paragraph" w:styleId="Heading8">
    <w:name w:val="heading 8"/>
    <w:basedOn w:val="Normal"/>
    <w:next w:val="Normal"/>
    <w:qFormat/>
    <w:rsid w:val="00163BA7"/>
    <w:pPr>
      <w:numPr>
        <w:ilvl w:val="7"/>
        <w:numId w:val="1"/>
      </w:numPr>
      <w:spacing w:before="240" w:after="60"/>
      <w:outlineLvl w:val="7"/>
    </w:pPr>
    <w:rPr>
      <w:i/>
      <w:iCs/>
      <w:sz w:val="16"/>
      <w:szCs w:val="16"/>
    </w:rPr>
  </w:style>
  <w:style w:type="paragraph" w:styleId="Heading9">
    <w:name w:val="heading 9"/>
    <w:basedOn w:val="Normal"/>
    <w:next w:val="Normal"/>
    <w:qFormat/>
    <w:rsid w:val="00163BA7"/>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163BA7"/>
    <w:pPr>
      <w:spacing w:before="20"/>
      <w:ind w:firstLine="202"/>
    </w:pPr>
    <w:rPr>
      <w:b/>
      <w:bCs/>
      <w:sz w:val="18"/>
      <w:szCs w:val="18"/>
    </w:rPr>
  </w:style>
  <w:style w:type="paragraph" w:customStyle="1" w:styleId="Authors">
    <w:name w:val="Authors"/>
    <w:basedOn w:val="Normal"/>
    <w:next w:val="Normal"/>
    <w:rsid w:val="00163BA7"/>
    <w:pPr>
      <w:framePr w:w="9072" w:hSpace="187" w:vSpace="187" w:wrap="notBeside" w:vAnchor="page" w:hAnchor="page" w:xAlign="center" w:y="2836"/>
      <w:spacing w:after="320"/>
      <w:jc w:val="center"/>
    </w:pPr>
    <w:rPr>
      <w:sz w:val="22"/>
      <w:szCs w:val="22"/>
      <w:lang w:val="es-MX"/>
    </w:rPr>
  </w:style>
  <w:style w:type="character" w:customStyle="1" w:styleId="MemberType">
    <w:name w:val="MemberType"/>
    <w:basedOn w:val="DefaultParagraphFont"/>
    <w:rsid w:val="00163BA7"/>
    <w:rPr>
      <w:rFonts w:ascii="Times New Roman" w:hAnsi="Times New Roman" w:cs="Times New Roman"/>
      <w:i/>
      <w:iCs/>
      <w:sz w:val="22"/>
      <w:szCs w:val="22"/>
    </w:rPr>
  </w:style>
  <w:style w:type="paragraph" w:styleId="Title">
    <w:name w:val="Title"/>
    <w:basedOn w:val="Normal"/>
    <w:next w:val="Normal"/>
    <w:qFormat/>
    <w:rsid w:val="00163BA7"/>
    <w:pPr>
      <w:framePr w:w="9072" w:hSpace="187" w:vSpace="187" w:wrap="notBeside" w:vAnchor="page" w:hAnchor="page" w:xAlign="center" w:y="1419"/>
      <w:jc w:val="center"/>
    </w:pPr>
    <w:rPr>
      <w:kern w:val="28"/>
      <w:sz w:val="48"/>
      <w:szCs w:val="48"/>
      <w:lang w:val="es-MX"/>
    </w:rPr>
  </w:style>
  <w:style w:type="paragraph" w:styleId="FootnoteText">
    <w:name w:val="footnote text"/>
    <w:basedOn w:val="Normal"/>
    <w:semiHidden/>
    <w:rsid w:val="00163BA7"/>
    <w:pPr>
      <w:ind w:firstLine="202"/>
    </w:pPr>
    <w:rPr>
      <w:sz w:val="16"/>
      <w:szCs w:val="16"/>
    </w:rPr>
  </w:style>
  <w:style w:type="paragraph" w:customStyle="1" w:styleId="References">
    <w:name w:val="References"/>
    <w:basedOn w:val="Normal"/>
    <w:rsid w:val="00163BA7"/>
    <w:pPr>
      <w:numPr>
        <w:numId w:val="12"/>
      </w:numPr>
    </w:pPr>
    <w:rPr>
      <w:sz w:val="16"/>
      <w:szCs w:val="16"/>
    </w:rPr>
  </w:style>
  <w:style w:type="paragraph" w:customStyle="1" w:styleId="IndexTerms">
    <w:name w:val="IndexTerms"/>
    <w:basedOn w:val="Normal"/>
    <w:next w:val="Normal"/>
    <w:rsid w:val="00FE0E47"/>
    <w:rPr>
      <w:b/>
      <w:bCs/>
      <w:sz w:val="18"/>
      <w:szCs w:val="18"/>
    </w:rPr>
  </w:style>
  <w:style w:type="character" w:styleId="FootnoteReference">
    <w:name w:val="footnote reference"/>
    <w:basedOn w:val="DefaultParagraphFont"/>
    <w:semiHidden/>
    <w:rsid w:val="00163BA7"/>
    <w:rPr>
      <w:vertAlign w:val="superscript"/>
    </w:rPr>
  </w:style>
  <w:style w:type="paragraph" w:styleId="Footer">
    <w:name w:val="footer"/>
    <w:basedOn w:val="Normal"/>
    <w:rsid w:val="00163BA7"/>
    <w:pPr>
      <w:tabs>
        <w:tab w:val="center" w:pos="4320"/>
        <w:tab w:val="right" w:pos="8640"/>
      </w:tabs>
    </w:pPr>
  </w:style>
  <w:style w:type="paragraph" w:customStyle="1" w:styleId="Text">
    <w:name w:val="Text"/>
    <w:basedOn w:val="Normal"/>
    <w:rsid w:val="00163BA7"/>
    <w:pPr>
      <w:widowControl w:val="0"/>
      <w:spacing w:line="252" w:lineRule="auto"/>
      <w:ind w:firstLine="202"/>
    </w:pPr>
    <w:rPr>
      <w:lang w:val="es-ES"/>
    </w:rPr>
  </w:style>
  <w:style w:type="paragraph" w:customStyle="1" w:styleId="FigureCaption">
    <w:name w:val="Figure Caption"/>
    <w:basedOn w:val="Normal"/>
    <w:rsid w:val="00163BA7"/>
    <w:rPr>
      <w:sz w:val="16"/>
      <w:szCs w:val="16"/>
      <w:lang w:val="es-ES"/>
    </w:rPr>
  </w:style>
  <w:style w:type="paragraph" w:customStyle="1" w:styleId="TableTitle">
    <w:name w:val="Table Title"/>
    <w:basedOn w:val="Normal"/>
    <w:rsid w:val="00FA0DD7"/>
    <w:pPr>
      <w:spacing w:line="360" w:lineRule="auto"/>
      <w:jc w:val="center"/>
    </w:pPr>
    <w:rPr>
      <w:smallCaps/>
      <w:sz w:val="16"/>
      <w:szCs w:val="16"/>
      <w:lang w:val="es-ES"/>
    </w:rPr>
  </w:style>
  <w:style w:type="paragraph" w:customStyle="1" w:styleId="ReferenceHead">
    <w:name w:val="Reference Head"/>
    <w:basedOn w:val="Heading1"/>
    <w:rsid w:val="00163BA7"/>
    <w:pPr>
      <w:numPr>
        <w:numId w:val="0"/>
      </w:numPr>
    </w:pPr>
  </w:style>
  <w:style w:type="paragraph" w:styleId="Header">
    <w:name w:val="header"/>
    <w:basedOn w:val="Normal"/>
    <w:rsid w:val="001F3BE1"/>
    <w:pPr>
      <w:tabs>
        <w:tab w:val="center" w:pos="4320"/>
        <w:tab w:val="right" w:pos="8640"/>
      </w:tabs>
    </w:pPr>
    <w:rPr>
      <w:caps/>
      <w:sz w:val="14"/>
    </w:rPr>
  </w:style>
  <w:style w:type="paragraph" w:customStyle="1" w:styleId="Equation">
    <w:name w:val="Equation"/>
    <w:basedOn w:val="Normal"/>
    <w:next w:val="Normal"/>
    <w:rsid w:val="00163BA7"/>
    <w:pPr>
      <w:widowControl w:val="0"/>
      <w:tabs>
        <w:tab w:val="center" w:pos="2410"/>
        <w:tab w:val="right" w:pos="4820"/>
      </w:tabs>
      <w:spacing w:line="252" w:lineRule="auto"/>
    </w:pPr>
  </w:style>
  <w:style w:type="character" w:styleId="Hyperlink">
    <w:name w:val="Hyperlink"/>
    <w:basedOn w:val="DefaultParagraphFont"/>
    <w:rsid w:val="008B0556"/>
    <w:rPr>
      <w:color w:val="0000FF"/>
      <w:u w:val="single"/>
    </w:rPr>
  </w:style>
  <w:style w:type="character" w:styleId="Emphasis">
    <w:name w:val="Emphasis"/>
    <w:basedOn w:val="DefaultParagraphFont"/>
    <w:qFormat/>
    <w:rsid w:val="000810DA"/>
    <w:rPr>
      <w:iCs/>
    </w:rPr>
  </w:style>
  <w:style w:type="paragraph" w:styleId="BodyTextIndent">
    <w:name w:val="Body Text Indent"/>
    <w:basedOn w:val="Normal"/>
    <w:rsid w:val="00163BA7"/>
    <w:pPr>
      <w:ind w:left="630" w:hanging="630"/>
    </w:pPr>
    <w:rPr>
      <w:szCs w:val="24"/>
    </w:rPr>
  </w:style>
  <w:style w:type="paragraph" w:styleId="ListBullet5">
    <w:name w:val="List Bullet 5"/>
    <w:basedOn w:val="Normal"/>
    <w:autoRedefine/>
    <w:rsid w:val="00163BA7"/>
    <w:pPr>
      <w:tabs>
        <w:tab w:val="num" w:pos="720"/>
      </w:tabs>
      <w:autoSpaceDE/>
      <w:autoSpaceDN/>
      <w:spacing w:line="480" w:lineRule="auto"/>
      <w:ind w:left="720" w:right="567" w:hanging="360"/>
    </w:pPr>
    <w:rPr>
      <w:kern w:val="28"/>
      <w:sz w:val="22"/>
      <w:lang w:val="es-ES_tradnl" w:eastAsia="es-ES"/>
    </w:rPr>
  </w:style>
  <w:style w:type="paragraph" w:customStyle="1" w:styleId="Reference">
    <w:name w:val="Reference"/>
    <w:basedOn w:val="Normal"/>
    <w:rsid w:val="00163BA7"/>
    <w:pPr>
      <w:numPr>
        <w:numId w:val="25"/>
      </w:numPr>
      <w:autoSpaceDE/>
      <w:autoSpaceDN/>
    </w:pPr>
    <w:rPr>
      <w:sz w:val="16"/>
      <w:lang w:val="es-ES_tradnl"/>
    </w:rPr>
  </w:style>
  <w:style w:type="paragraph" w:styleId="ListParagraph">
    <w:name w:val="List Paragraph"/>
    <w:basedOn w:val="Normal"/>
    <w:qFormat/>
    <w:rsid w:val="00E14E46"/>
    <w:pPr>
      <w:autoSpaceDE/>
      <w:autoSpaceDN/>
      <w:spacing w:after="200" w:line="276" w:lineRule="auto"/>
      <w:ind w:left="720" w:firstLine="0"/>
      <w:contextualSpacing/>
      <w:jc w:val="left"/>
    </w:pPr>
    <w:rPr>
      <w:rFonts w:ascii="Calibri" w:hAnsi="Calibri"/>
      <w:sz w:val="22"/>
      <w:szCs w:val="22"/>
    </w:rPr>
  </w:style>
  <w:style w:type="paragraph" w:styleId="BodyText2">
    <w:name w:val="Body Text 2"/>
    <w:basedOn w:val="Normal"/>
    <w:rsid w:val="00163BA7"/>
    <w:pPr>
      <w:autoSpaceDE/>
      <w:autoSpaceDN/>
    </w:pPr>
    <w:rPr>
      <w:lang w:val="es-ES_tradnl" w:eastAsia="es-ES"/>
    </w:rPr>
  </w:style>
  <w:style w:type="character" w:styleId="PageNumber">
    <w:name w:val="page number"/>
    <w:basedOn w:val="DefaultParagraphFont"/>
    <w:rsid w:val="001F3BE1"/>
    <w:rPr>
      <w:rFonts w:ascii="Times New Roman" w:hAnsi="Times New Roman"/>
      <w:sz w:val="14"/>
    </w:rPr>
  </w:style>
  <w:style w:type="character" w:customStyle="1" w:styleId="Heading6Char">
    <w:name w:val="Heading 6 Char"/>
    <w:basedOn w:val="DefaultParagraphFont"/>
    <w:link w:val="Heading6"/>
    <w:locked/>
    <w:rsid w:val="00E14E46"/>
    <w:rPr>
      <w:i/>
      <w:iCs/>
      <w:sz w:val="16"/>
      <w:szCs w:val="16"/>
      <w:lang w:val="es-AR" w:eastAsia="en-US" w:bidi="ar-SA"/>
    </w:rPr>
  </w:style>
  <w:style w:type="paragraph" w:customStyle="1" w:styleId="EstiloFigureCaptionCentrado">
    <w:name w:val="Estilo Figure Caption + Centrado"/>
    <w:basedOn w:val="FigureCaption"/>
    <w:rsid w:val="00163BA7"/>
    <w:pPr>
      <w:jc w:val="center"/>
    </w:pPr>
    <w:rPr>
      <w:szCs w:val="20"/>
    </w:rPr>
  </w:style>
  <w:style w:type="paragraph" w:styleId="BalloonText">
    <w:name w:val="Balloon Text"/>
    <w:basedOn w:val="Normal"/>
    <w:semiHidden/>
    <w:rsid w:val="00163BA7"/>
    <w:rPr>
      <w:rFonts w:ascii="Tahoma" w:hAnsi="Tahoma" w:cs="Tahoma"/>
      <w:sz w:val="16"/>
      <w:szCs w:val="16"/>
    </w:rPr>
  </w:style>
  <w:style w:type="paragraph" w:customStyle="1" w:styleId="TextPrimeralnea0cm">
    <w:name w:val="Text + Primera línea:  0 cm"/>
    <w:basedOn w:val="Text"/>
    <w:rsid w:val="004637A3"/>
    <w:pPr>
      <w:spacing w:line="240" w:lineRule="auto"/>
      <w:ind w:firstLine="0"/>
    </w:pPr>
  </w:style>
  <w:style w:type="paragraph" w:customStyle="1" w:styleId="EstiloFigureCaptionCentrado1">
    <w:name w:val="Estilo Figure Caption + Centrado1"/>
    <w:basedOn w:val="FigureCaption"/>
    <w:rsid w:val="00350A38"/>
    <w:pPr>
      <w:ind w:firstLine="0"/>
      <w:jc w:val="center"/>
    </w:pPr>
    <w:rPr>
      <w:szCs w:val="20"/>
    </w:rPr>
  </w:style>
  <w:style w:type="paragraph" w:customStyle="1" w:styleId="EstiloTextIzquierdaPrimeralnea0cm">
    <w:name w:val="Estilo Text + Izquierda Primera línea:  0 cm"/>
    <w:basedOn w:val="Text"/>
    <w:rsid w:val="006405E8"/>
    <w:pPr>
      <w:spacing w:line="240" w:lineRule="auto"/>
      <w:ind w:firstLine="0"/>
      <w:jc w:val="left"/>
    </w:pPr>
  </w:style>
  <w:style w:type="table" w:styleId="TableList5">
    <w:name w:val="Table List 5"/>
    <w:basedOn w:val="TableNormal"/>
    <w:rsid w:val="00E14E46"/>
    <w:pPr>
      <w:autoSpaceDE w:val="0"/>
      <w:autoSpaceDN w:val="0"/>
      <w:ind w:firstLine="204"/>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4">
    <w:name w:val="Table List 4"/>
    <w:basedOn w:val="TableNormal"/>
    <w:rsid w:val="00893F08"/>
    <w:pPr>
      <w:autoSpaceDE w:val="0"/>
      <w:autoSpaceDN w:val="0"/>
      <w:ind w:firstLine="204"/>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apple-converted-space">
    <w:name w:val="apple-converted-space"/>
    <w:basedOn w:val="DefaultParagraphFont"/>
    <w:rsid w:val="00812A71"/>
  </w:style>
  <w:style w:type="character" w:customStyle="1" w:styleId="Heading1Char">
    <w:name w:val="Heading 1 Char"/>
    <w:basedOn w:val="DefaultParagraphFont"/>
    <w:link w:val="Heading1"/>
    <w:locked/>
    <w:rsid w:val="00C94ADB"/>
    <w:rPr>
      <w:smallCaps/>
      <w:kern w:val="28"/>
      <w:lang w:val="es-ES" w:eastAsia="en-US" w:bidi="ar-SA"/>
    </w:rPr>
  </w:style>
  <w:style w:type="character" w:customStyle="1" w:styleId="Heading2Char">
    <w:name w:val="Heading 2 Char"/>
    <w:basedOn w:val="DefaultParagraphFont"/>
    <w:link w:val="Heading2"/>
    <w:locked/>
    <w:rsid w:val="00C94ADB"/>
    <w:rPr>
      <w:i/>
      <w:iCs/>
      <w:lang w:val="es-ES" w:eastAsia="en-US" w:bidi="ar-SA"/>
    </w:rPr>
  </w:style>
  <w:style w:type="character" w:styleId="FollowedHyperlink">
    <w:name w:val="FollowedHyperlink"/>
    <w:basedOn w:val="DefaultParagraphFont"/>
    <w:rsid w:val="00C70489"/>
    <w:rPr>
      <w:color w:val="800080"/>
      <w:u w:val="single"/>
    </w:rPr>
  </w:style>
  <w:style w:type="paragraph" w:customStyle="1" w:styleId="Parafiguras">
    <w:name w:val="Para figuras"/>
    <w:basedOn w:val="Normal"/>
    <w:rsid w:val="000F3DAE"/>
    <w:pPr>
      <w:numPr>
        <w:numId w:val="42"/>
      </w:numPr>
      <w:spacing w:before="120" w:after="120"/>
      <w:jc w:val="center"/>
    </w:pPr>
  </w:style>
  <w:style w:type="character" w:styleId="CommentReference">
    <w:name w:val="annotation reference"/>
    <w:basedOn w:val="DefaultParagraphFont"/>
    <w:rsid w:val="00471EE6"/>
    <w:rPr>
      <w:sz w:val="16"/>
      <w:szCs w:val="16"/>
    </w:rPr>
  </w:style>
  <w:style w:type="paragraph" w:styleId="CommentText">
    <w:name w:val="annotation text"/>
    <w:basedOn w:val="Normal"/>
    <w:link w:val="CommentTextChar"/>
    <w:rsid w:val="00471EE6"/>
  </w:style>
  <w:style w:type="character" w:customStyle="1" w:styleId="CommentTextChar">
    <w:name w:val="Comment Text Char"/>
    <w:basedOn w:val="DefaultParagraphFont"/>
    <w:link w:val="CommentText"/>
    <w:rsid w:val="00471EE6"/>
    <w:rPr>
      <w:lang w:eastAsia="en-US"/>
    </w:rPr>
  </w:style>
  <w:style w:type="paragraph" w:styleId="CommentSubject">
    <w:name w:val="annotation subject"/>
    <w:basedOn w:val="CommentText"/>
    <w:next w:val="CommentText"/>
    <w:link w:val="CommentSubjectChar"/>
    <w:rsid w:val="00471EE6"/>
    <w:rPr>
      <w:b/>
      <w:bCs/>
    </w:rPr>
  </w:style>
  <w:style w:type="character" w:customStyle="1" w:styleId="CommentSubjectChar">
    <w:name w:val="Comment Subject Char"/>
    <w:basedOn w:val="CommentTextChar"/>
    <w:link w:val="CommentSubject"/>
    <w:rsid w:val="00471EE6"/>
    <w:rPr>
      <w:b/>
      <w:bCs/>
    </w:rPr>
  </w:style>
  <w:style w:type="paragraph" w:styleId="Revision">
    <w:name w:val="Revision"/>
    <w:hidden/>
    <w:uiPriority w:val="99"/>
    <w:semiHidden/>
    <w:rsid w:val="0028034D"/>
    <w:rPr>
      <w:lang w:val="es-AR" w:eastAsia="en-US"/>
    </w:rPr>
  </w:style>
</w:styles>
</file>

<file path=word/webSettings.xml><?xml version="1.0" encoding="utf-8"?>
<w:webSettings xmlns:r="http://schemas.openxmlformats.org/officeDocument/2006/relationships" xmlns:w="http://schemas.openxmlformats.org/wordprocessingml/2006/main">
  <w:divs>
    <w:div w:id="1161965212">
      <w:bodyDiv w:val="1"/>
      <w:marLeft w:val="0"/>
      <w:marRight w:val="0"/>
      <w:marTop w:val="0"/>
      <w:marBottom w:val="0"/>
      <w:divBdr>
        <w:top w:val="none" w:sz="0" w:space="0" w:color="auto"/>
        <w:left w:val="none" w:sz="0" w:space="0" w:color="auto"/>
        <w:bottom w:val="none" w:sz="0" w:space="0" w:color="auto"/>
        <w:right w:val="none" w:sz="0" w:space="0" w:color="auto"/>
      </w:divBdr>
    </w:div>
    <w:div w:id="1502507191">
      <w:bodyDiv w:val="1"/>
      <w:marLeft w:val="0"/>
      <w:marRight w:val="0"/>
      <w:marTop w:val="0"/>
      <w:marBottom w:val="0"/>
      <w:divBdr>
        <w:top w:val="none" w:sz="0" w:space="0" w:color="auto"/>
        <w:left w:val="none" w:sz="0" w:space="0" w:color="auto"/>
        <w:bottom w:val="none" w:sz="0" w:space="0" w:color="auto"/>
        <w:right w:val="none" w:sz="0" w:space="0" w:color="auto"/>
      </w:divBdr>
    </w:div>
    <w:div w:id="1720323488">
      <w:bodyDiv w:val="1"/>
      <w:marLeft w:val="0"/>
      <w:marRight w:val="0"/>
      <w:marTop w:val="0"/>
      <w:marBottom w:val="0"/>
      <w:divBdr>
        <w:top w:val="none" w:sz="0" w:space="0" w:color="auto"/>
        <w:left w:val="none" w:sz="0" w:space="0" w:color="auto"/>
        <w:bottom w:val="none" w:sz="0" w:space="0" w:color="auto"/>
        <w:right w:val="none" w:sz="0" w:space="0" w:color="auto"/>
      </w:divBdr>
    </w:div>
    <w:div w:id="1964578644">
      <w:bodyDiv w:val="1"/>
      <w:marLeft w:val="0"/>
      <w:marRight w:val="0"/>
      <w:marTop w:val="0"/>
      <w:marBottom w:val="0"/>
      <w:divBdr>
        <w:top w:val="none" w:sz="0" w:space="0" w:color="auto"/>
        <w:left w:val="none" w:sz="0" w:space="0" w:color="auto"/>
        <w:bottom w:val="none" w:sz="0" w:space="0" w:color="auto"/>
        <w:right w:val="none" w:sz="0" w:space="0" w:color="auto"/>
      </w:divBdr>
    </w:div>
    <w:div w:id="214430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Servicio_Web" TargetMode="External"/><Relationship Id="rId18" Type="http://schemas.openxmlformats.org/officeDocument/2006/relationships/oleObject" Target="embeddings/oleObject1.bin"/><Relationship Id="rId26" Type="http://schemas.openxmlformats.org/officeDocument/2006/relationships/image" Target="media/image5.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yperlink" Target="http://es.wikipedia.org/wiki/GNU_General_Public_License" TargetMode="External"/><Relationship Id="rId7" Type="http://schemas.openxmlformats.org/officeDocument/2006/relationships/hyperlink" Target="mailto:secharte@gmail.com" TargetMode="External"/><Relationship Id="rId12" Type="http://schemas.openxmlformats.org/officeDocument/2006/relationships/hyperlink" Target="http://es.wikipedia.org/wiki/Software_como_servicio" TargetMode="External"/><Relationship Id="rId17" Type="http://schemas.openxmlformats.org/officeDocument/2006/relationships/image" Target="media/image1.emf"/><Relationship Id="rId25" Type="http://schemas.openxmlformats.org/officeDocument/2006/relationships/oleObject" Target="embeddings/oleObject4.bin"/><Relationship Id="rId33" Type="http://schemas.openxmlformats.org/officeDocument/2006/relationships/image" Target="media/image11.png"/><Relationship Id="rId38" Type="http://schemas.openxmlformats.org/officeDocument/2006/relationships/image" Target="media/image16.emf"/><Relationship Id="rId46"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es.wikipedia.org/wiki/Datos" TargetMode="External"/><Relationship Id="rId20" Type="http://schemas.openxmlformats.org/officeDocument/2006/relationships/oleObject" Target="embeddings/oleObject2.bin"/><Relationship Id="rId29" Type="http://schemas.openxmlformats.org/officeDocument/2006/relationships/image" Target="media/image7.png"/><Relationship Id="rId41" Type="http://schemas.openxmlformats.org/officeDocument/2006/relationships/image" Target="media/image1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4.emf"/><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emf"/><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s.wikipedia.org/wiki/Software" TargetMode="External"/><Relationship Id="rId23" Type="http://schemas.openxmlformats.org/officeDocument/2006/relationships/comments" Target="comments.xml"/><Relationship Id="rId28" Type="http://schemas.openxmlformats.org/officeDocument/2006/relationships/hyperlink" Target="https://developers.google.com/web-toolkit/articles/mvp-architecture" TargetMode="External"/><Relationship Id="rId36" Type="http://schemas.openxmlformats.org/officeDocument/2006/relationships/image" Target="media/image14.png"/><Relationship Id="rId49" Type="http://schemas.openxmlformats.org/officeDocument/2006/relationships/hyperlink" Target="http://code.google.com/intl/es-ES/webtoolkit/articles/mvp-architecture.html" TargetMode="External"/><Relationship Id="rId10" Type="http://schemas.openxmlformats.org/officeDocument/2006/relationships/header" Target="header1.xml"/><Relationship Id="rId19" Type="http://schemas.openxmlformats.org/officeDocument/2006/relationships/image" Target="media/image2.emf"/><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secualino@telecom.com.ar" TargetMode="External"/><Relationship Id="rId14" Type="http://schemas.openxmlformats.org/officeDocument/2006/relationships/hyperlink" Target="http://es.wikipedia.org/wiki/Navegador_web" TargetMode="External"/><Relationship Id="rId22" Type="http://schemas.openxmlformats.org/officeDocument/2006/relationships/image" Target="media/image3.jpeg"/><Relationship Id="rId27" Type="http://schemas.openxmlformats.org/officeDocument/2006/relationships/image" Target="media/image6.emf"/><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hyperlink" Target="mailto:sartorio@cifasis-conicet.gov.ar" TargetMode="External"/><Relationship Id="rId51" Type="http://schemas.openxmlformats.org/officeDocument/2006/relationships/hyperlink" Target="https://developers.google.com/web-toolkit/doc/latest/DevGuideServerCommunication?hl=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10</Pages>
  <Words>4519</Words>
  <Characters>24860</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Instrucciones para el autor: VI Simposio Argentino de Tecnología en Computación</vt:lpstr>
      <vt:lpstr>Instrucciones para el autor: VI Simposio Argentino de Tecnología en Computación</vt:lpstr>
    </vt:vector>
  </TitlesOfParts>
  <Company>Neoris Argentina</Company>
  <LinksUpToDate>false</LinksUpToDate>
  <CharactersWithSpaces>29321</CharactersWithSpaces>
  <SharedDoc>false</SharedDoc>
  <HLinks>
    <vt:vector size="102" baseType="variant">
      <vt:variant>
        <vt:i4>7798894</vt:i4>
      </vt:variant>
      <vt:variant>
        <vt:i4>81</vt:i4>
      </vt:variant>
      <vt:variant>
        <vt:i4>0</vt:i4>
      </vt:variant>
      <vt:variant>
        <vt:i4>5</vt:i4>
      </vt:variant>
      <vt:variant>
        <vt:lpwstr>https://developers.google.com/web-toolkit/doc/latest/DevGuideServerCommunication?hl=en</vt:lpwstr>
      </vt:variant>
      <vt:variant>
        <vt:lpwstr/>
      </vt:variant>
      <vt:variant>
        <vt:i4>786498</vt:i4>
      </vt:variant>
      <vt:variant>
        <vt:i4>78</vt:i4>
      </vt:variant>
      <vt:variant>
        <vt:i4>0</vt:i4>
      </vt:variant>
      <vt:variant>
        <vt:i4>5</vt:i4>
      </vt:variant>
      <vt:variant>
        <vt:lpwstr>http://www.smartclient.com/smartgwtee/javadoc/com/smartgwt/client/widgets/BaseWidget.html</vt:lpwstr>
      </vt:variant>
      <vt:variant>
        <vt:lpwstr/>
      </vt:variant>
      <vt:variant>
        <vt:i4>4259900</vt:i4>
      </vt:variant>
      <vt:variant>
        <vt:i4>75</vt:i4>
      </vt:variant>
      <vt:variant>
        <vt:i4>0</vt:i4>
      </vt:variant>
      <vt:variant>
        <vt:i4>5</vt:i4>
      </vt:variant>
      <vt:variant>
        <vt:lpwstr>http://es.wikipedia.org/wiki/GNU_General_Public_License</vt:lpwstr>
      </vt:variant>
      <vt:variant>
        <vt:lpwstr/>
      </vt:variant>
      <vt:variant>
        <vt:i4>6488190</vt:i4>
      </vt:variant>
      <vt:variant>
        <vt:i4>72</vt:i4>
      </vt:variant>
      <vt:variant>
        <vt:i4>0</vt:i4>
      </vt:variant>
      <vt:variant>
        <vt:i4>5</vt:i4>
      </vt:variant>
      <vt:variant>
        <vt:lpwstr>http://dozer.sourceforge.net/documentation/gettingstarted.html</vt:lpwstr>
      </vt:variant>
      <vt:variant>
        <vt:lpwstr/>
      </vt:variant>
      <vt:variant>
        <vt:i4>7602220</vt:i4>
      </vt:variant>
      <vt:variant>
        <vt:i4>69</vt:i4>
      </vt:variant>
      <vt:variant>
        <vt:i4>0</vt:i4>
      </vt:variant>
      <vt:variant>
        <vt:i4>5</vt:i4>
      </vt:variant>
      <vt:variant>
        <vt:lpwstr>http://es.wikipedia.org/wiki/Singleton</vt:lpwstr>
      </vt:variant>
      <vt:variant>
        <vt:lpwstr/>
      </vt:variant>
      <vt:variant>
        <vt:i4>8323109</vt:i4>
      </vt:variant>
      <vt:variant>
        <vt:i4>66</vt:i4>
      </vt:variant>
      <vt:variant>
        <vt:i4>0</vt:i4>
      </vt:variant>
      <vt:variant>
        <vt:i4>5</vt:i4>
      </vt:variant>
      <vt:variant>
        <vt:lpwstr>http://java.sun.com/blueprints/corej2eepatterns/Patterns/DataAccessObject.html</vt:lpwstr>
      </vt:variant>
      <vt:variant>
        <vt:lpwstr/>
      </vt:variant>
      <vt:variant>
        <vt:i4>7602219</vt:i4>
      </vt:variant>
      <vt:variant>
        <vt:i4>63</vt:i4>
      </vt:variant>
      <vt:variant>
        <vt:i4>0</vt:i4>
      </vt:variant>
      <vt:variant>
        <vt:i4>5</vt:i4>
      </vt:variant>
      <vt:variant>
        <vt:lpwstr>http://code.google.com/intl/es-ES/webtoolkit/articles/mvp-architecture.html</vt:lpwstr>
      </vt:variant>
      <vt:variant>
        <vt:lpwstr/>
      </vt:variant>
      <vt:variant>
        <vt:i4>1769541</vt:i4>
      </vt:variant>
      <vt:variant>
        <vt:i4>60</vt:i4>
      </vt:variant>
      <vt:variant>
        <vt:i4>0</vt:i4>
      </vt:variant>
      <vt:variant>
        <vt:i4>5</vt:i4>
      </vt:variant>
      <vt:variant>
        <vt:lpwstr>http://www.smartclient.com/smartgwt/showcase/</vt:lpwstr>
      </vt:variant>
      <vt:variant>
        <vt:lpwstr/>
      </vt:variant>
      <vt:variant>
        <vt:i4>7602299</vt:i4>
      </vt:variant>
      <vt:variant>
        <vt:i4>48</vt:i4>
      </vt:variant>
      <vt:variant>
        <vt:i4>0</vt:i4>
      </vt:variant>
      <vt:variant>
        <vt:i4>5</vt:i4>
      </vt:variant>
      <vt:variant>
        <vt:lpwstr>https://developers.google.com/web-toolkit/articles/mvp-architecture</vt:lpwstr>
      </vt:variant>
      <vt:variant>
        <vt:lpwstr>presenter</vt:lpwstr>
      </vt:variant>
      <vt:variant>
        <vt:i4>8126502</vt:i4>
      </vt:variant>
      <vt:variant>
        <vt:i4>21</vt:i4>
      </vt:variant>
      <vt:variant>
        <vt:i4>0</vt:i4>
      </vt:variant>
      <vt:variant>
        <vt:i4>5</vt:i4>
      </vt:variant>
      <vt:variant>
        <vt:lpwstr>http://es.wikipedia.org/wiki/Datos</vt:lpwstr>
      </vt:variant>
      <vt:variant>
        <vt:lpwstr/>
      </vt:variant>
      <vt:variant>
        <vt:i4>983122</vt:i4>
      </vt:variant>
      <vt:variant>
        <vt:i4>18</vt:i4>
      </vt:variant>
      <vt:variant>
        <vt:i4>0</vt:i4>
      </vt:variant>
      <vt:variant>
        <vt:i4>5</vt:i4>
      </vt:variant>
      <vt:variant>
        <vt:lpwstr>http://es.wikipedia.org/wiki/Software</vt:lpwstr>
      </vt:variant>
      <vt:variant>
        <vt:lpwstr/>
      </vt:variant>
      <vt:variant>
        <vt:i4>6488088</vt:i4>
      </vt:variant>
      <vt:variant>
        <vt:i4>15</vt:i4>
      </vt:variant>
      <vt:variant>
        <vt:i4>0</vt:i4>
      </vt:variant>
      <vt:variant>
        <vt:i4>5</vt:i4>
      </vt:variant>
      <vt:variant>
        <vt:lpwstr>http://es.wikipedia.org/wiki/Navegador_web</vt:lpwstr>
      </vt:variant>
      <vt:variant>
        <vt:lpwstr/>
      </vt:variant>
      <vt:variant>
        <vt:i4>2359360</vt:i4>
      </vt:variant>
      <vt:variant>
        <vt:i4>12</vt:i4>
      </vt:variant>
      <vt:variant>
        <vt:i4>0</vt:i4>
      </vt:variant>
      <vt:variant>
        <vt:i4>5</vt:i4>
      </vt:variant>
      <vt:variant>
        <vt:lpwstr>http://es.wikipedia.org/wiki/Servicio_Web</vt:lpwstr>
      </vt:variant>
      <vt:variant>
        <vt:lpwstr/>
      </vt:variant>
      <vt:variant>
        <vt:i4>5308438</vt:i4>
      </vt:variant>
      <vt:variant>
        <vt:i4>9</vt:i4>
      </vt:variant>
      <vt:variant>
        <vt:i4>0</vt:i4>
      </vt:variant>
      <vt:variant>
        <vt:i4>5</vt:i4>
      </vt:variant>
      <vt:variant>
        <vt:lpwstr>http://es.wikipedia.org/wiki/Software_como_servicio</vt:lpwstr>
      </vt:variant>
      <vt:variant>
        <vt:lpwstr/>
      </vt:variant>
      <vt:variant>
        <vt:i4>2490436</vt:i4>
      </vt:variant>
      <vt:variant>
        <vt:i4>6</vt:i4>
      </vt:variant>
      <vt:variant>
        <vt:i4>0</vt:i4>
      </vt:variant>
      <vt:variant>
        <vt:i4>5</vt:i4>
      </vt:variant>
      <vt:variant>
        <vt:lpwstr>mailto:dsecualino@telecom.com.ar</vt:lpwstr>
      </vt:variant>
      <vt:variant>
        <vt:lpwstr/>
      </vt:variant>
      <vt:variant>
        <vt:i4>1507373</vt:i4>
      </vt:variant>
      <vt:variant>
        <vt:i4>3</vt:i4>
      </vt:variant>
      <vt:variant>
        <vt:i4>0</vt:i4>
      </vt:variant>
      <vt:variant>
        <vt:i4>5</vt:i4>
      </vt:variant>
      <vt:variant>
        <vt:lpwstr>mailto:sartorio@cifasis-conicet.gov.ar</vt:lpwstr>
      </vt:variant>
      <vt:variant>
        <vt:lpwstr/>
      </vt:variant>
      <vt:variant>
        <vt:i4>6422617</vt:i4>
      </vt:variant>
      <vt:variant>
        <vt:i4>0</vt:i4>
      </vt:variant>
      <vt:variant>
        <vt:i4>0</vt:i4>
      </vt:variant>
      <vt:variant>
        <vt:i4>5</vt:i4>
      </vt:variant>
      <vt:variant>
        <vt:lpwstr>mailto:secharte@gmail.com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Instrucciones para el autor: VI Simposio Argentino de Tecnología en Computación</dc:title>
  <dc:subject>IEEE Transactions</dc:subject>
  <dc:creator>-</dc:creator>
  <cp:keywords/>
  <cp:lastModifiedBy>sebastian.echarte</cp:lastModifiedBy>
  <cp:revision>3</cp:revision>
  <cp:lastPrinted>2012-11-29T17:15:00Z</cp:lastPrinted>
  <dcterms:created xsi:type="dcterms:W3CDTF">2013-02-26T22:14:00Z</dcterms:created>
  <dcterms:modified xsi:type="dcterms:W3CDTF">2013-02-28T03:19:00Z</dcterms:modified>
</cp:coreProperties>
</file>